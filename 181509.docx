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ustomXmlInsRangeStart w:id="0" w:author="ege bulut" w:date="2020-01-05T22:45:00Z"/>
    <w:sdt>
      <w:sdtPr>
        <w:rPr>
          <w:color w:val="4472C4" w:themeColor="accent1"/>
        </w:rPr>
        <w:id w:val="-1890725133"/>
        <w:docPartObj>
          <w:docPartGallery w:val="Cover Pages"/>
          <w:docPartUnique/>
        </w:docPartObj>
      </w:sdtPr>
      <w:sdtEndPr>
        <w:rPr>
          <w:rFonts w:eastAsiaTheme="minorHAnsi"/>
          <w:sz w:val="32"/>
          <w:szCs w:val="32"/>
          <w:u w:val="single"/>
        </w:rPr>
      </w:sdtEndPr>
      <w:sdtContent>
        <w:customXmlInsRangeEnd w:id="0"/>
        <w:p w:rsidR="00890F7B" w:rsidRDefault="00890F7B">
          <w:pPr>
            <w:pStyle w:val="NoSpacing"/>
            <w:spacing w:before="1540" w:after="240"/>
            <w:jc w:val="center"/>
            <w:rPr>
              <w:ins w:id="1" w:author="ege bulut" w:date="2020-01-05T22:45:00Z"/>
              <w:color w:val="4472C4" w:themeColor="accent1"/>
            </w:rPr>
          </w:pPr>
          <w:ins w:id="2" w:author="ege bulut" w:date="2020-01-05T22:45:00Z">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ins>
        </w:p>
        <w:customXmlInsRangeStart w:id="3" w:author="ege bulut" w:date="2020-01-05T22:45:00Z"/>
        <w:sdt>
          <w:sdtPr>
            <w:rPr>
              <w:rFonts w:asciiTheme="majorHAnsi" w:eastAsiaTheme="majorEastAsia" w:hAnsiTheme="majorHAnsi" w:cstheme="majorBidi"/>
              <w:caps/>
              <w:color w:val="4472C4" w:themeColor="accent1"/>
              <w:sz w:val="72"/>
              <w:szCs w:val="72"/>
            </w:rPr>
            <w:alias w:val="Title"/>
            <w:tag w:val=""/>
            <w:id w:val="1735040861"/>
            <w:placeholder>
              <w:docPart w:val="BF09E7709EC04E76B0570442894001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customXmlInsRangeEnd w:id="3"/>
            <w:p w:rsidR="00890F7B" w:rsidRDefault="00890F7B">
              <w:pPr>
                <w:pStyle w:val="NoSpacing"/>
                <w:pBdr>
                  <w:top w:val="single" w:sz="6" w:space="6" w:color="4472C4" w:themeColor="accent1"/>
                  <w:bottom w:val="single" w:sz="6" w:space="6" w:color="4472C4" w:themeColor="accent1"/>
                </w:pBdr>
                <w:spacing w:after="240"/>
                <w:jc w:val="center"/>
                <w:rPr>
                  <w:ins w:id="4" w:author="ege bulut" w:date="2020-01-05T22:45:00Z"/>
                  <w:rFonts w:asciiTheme="majorHAnsi" w:eastAsiaTheme="majorEastAsia" w:hAnsiTheme="majorHAnsi" w:cstheme="majorBidi"/>
                  <w:caps/>
                  <w:color w:val="4472C4" w:themeColor="accent1"/>
                  <w:sz w:val="80"/>
                  <w:szCs w:val="80"/>
                </w:rPr>
              </w:pPr>
              <w:ins w:id="5" w:author="ege bulut" w:date="2020-01-05T22:45:00Z">
                <w:r>
                  <w:rPr>
                    <w:rFonts w:asciiTheme="majorHAnsi" w:eastAsiaTheme="majorEastAsia" w:hAnsiTheme="majorHAnsi" w:cstheme="majorBidi"/>
                    <w:caps/>
                    <w:color w:val="4472C4" w:themeColor="accent1"/>
                    <w:sz w:val="72"/>
                    <w:szCs w:val="72"/>
                  </w:rPr>
                  <w:t>Human Computer interaction</w:t>
                </w:r>
              </w:ins>
            </w:p>
            <w:customXmlInsRangeStart w:id="6" w:author="ege bulut" w:date="2020-01-05T22:45:00Z"/>
          </w:sdtContent>
        </w:sdt>
        <w:customXmlInsRangeEnd w:id="6"/>
        <w:customXmlInsRangeStart w:id="7" w:author="ege bulut" w:date="2020-01-05T22:45:00Z"/>
        <w:sdt>
          <w:sdtPr>
            <w:rPr>
              <w:color w:val="4472C4" w:themeColor="accent1"/>
              <w:sz w:val="28"/>
              <w:szCs w:val="28"/>
            </w:rPr>
            <w:alias w:val="Subtitle"/>
            <w:tag w:val=""/>
            <w:id w:val="328029620"/>
            <w:placeholder>
              <w:docPart w:val="5A3FDF3593B9409EB04F2EEFC55AF657"/>
            </w:placeholder>
            <w:dataBinding w:prefixMappings="xmlns:ns0='http://purl.org/dc/elements/1.1/' xmlns:ns1='http://schemas.openxmlformats.org/package/2006/metadata/core-properties' " w:xpath="/ns1:coreProperties[1]/ns0:subject[1]" w:storeItemID="{6C3C8BC8-F283-45AE-878A-BAB7291924A1}"/>
            <w:text/>
          </w:sdtPr>
          <w:sdtContent>
            <w:customXmlInsRangeEnd w:id="7"/>
            <w:p w:rsidR="00890F7B" w:rsidRDefault="00890F7B">
              <w:pPr>
                <w:pStyle w:val="NoSpacing"/>
                <w:jc w:val="center"/>
                <w:rPr>
                  <w:ins w:id="8" w:author="ege bulut" w:date="2020-01-05T22:45:00Z"/>
                  <w:color w:val="4472C4" w:themeColor="accent1"/>
                  <w:sz w:val="28"/>
                  <w:szCs w:val="28"/>
                </w:rPr>
              </w:pPr>
              <w:ins w:id="9" w:author="ege bulut" w:date="2020-01-05T22:45:00Z">
                <w:r>
                  <w:rPr>
                    <w:color w:val="4472C4" w:themeColor="accent1"/>
                    <w:sz w:val="28"/>
                    <w:szCs w:val="28"/>
                  </w:rPr>
                  <w:t>Assignment 2 Report</w:t>
                </w:r>
              </w:ins>
            </w:p>
            <w:customXmlInsRangeStart w:id="10" w:author="ege bulut" w:date="2020-01-05T22:45:00Z"/>
          </w:sdtContent>
        </w:sdt>
        <w:customXmlInsRangeEnd w:id="10"/>
        <w:p w:rsidR="00890F7B" w:rsidRDefault="00890F7B">
          <w:pPr>
            <w:pStyle w:val="NoSpacing"/>
            <w:spacing w:before="480"/>
            <w:jc w:val="center"/>
            <w:rPr>
              <w:ins w:id="11" w:author="ege bulut" w:date="2020-01-05T22:45:00Z"/>
              <w:color w:val="4472C4" w:themeColor="accent1"/>
            </w:rPr>
          </w:pPr>
          <w:ins w:id="12" w:author="ege bulut" w:date="2020-01-05T22:45:00Z">
            <w:r>
              <w:rPr>
                <w:noProof/>
                <w:color w:val="4472C4"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05T00:00:00Z">
                                      <w:dateFormat w:val="MMMM d, yyyy"/>
                                      <w:lid w:val="en-US"/>
                                      <w:storeMappedDataAs w:val="dateTime"/>
                                      <w:calendar w:val="gregorian"/>
                                    </w:date>
                                  </w:sdtPr>
                                  <w:sdtContent>
                                    <w:p w:rsidR="00890F7B" w:rsidRDefault="00890F7B">
                                      <w:pPr>
                                        <w:pStyle w:val="NoSpacing"/>
                                        <w:spacing w:after="40"/>
                                        <w:jc w:val="center"/>
                                        <w:rPr>
                                          <w:caps/>
                                          <w:color w:val="4472C4" w:themeColor="accent1"/>
                                          <w:sz w:val="28"/>
                                          <w:szCs w:val="28"/>
                                        </w:rPr>
                                      </w:pPr>
                                      <w:ins w:id="13" w:author="ege bulut" w:date="2020-01-05T22:46:00Z">
                                        <w:r>
                                          <w:rPr>
                                            <w:caps/>
                                            <w:color w:val="4472C4" w:themeColor="accent1"/>
                                            <w:sz w:val="28"/>
                                            <w:szCs w:val="28"/>
                                          </w:rPr>
                                          <w:t>January 5, 2020</w:t>
                                        </w:r>
                                      </w:ins>
                                    </w:p>
                                  </w:sdtContent>
                                </w:sdt>
                                <w:p w:rsidR="00890F7B" w:rsidRDefault="00890F7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ins w:id="14" w:author="ege bulut" w:date="2020-01-05T22:46:00Z">
                                        <w:r>
                                          <w:rPr>
                                            <w:caps/>
                                            <w:color w:val="4472C4" w:themeColor="accent1"/>
                                          </w:rPr>
                                          <w:t>ID: 181509</w:t>
                                        </w:r>
                                      </w:ins>
                                    </w:sdtContent>
                                  </w:sdt>
                                </w:p>
                                <w:p w:rsidR="00890F7B" w:rsidRDefault="00890F7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ins w:id="15" w:author="ege bulut" w:date="2020-01-05T22:46:00Z">
                                        <w:r>
                                          <w:rPr>
                                            <w:color w:val="4472C4" w:themeColor="accent1"/>
                                          </w:rPr>
                                          <w:t>University of Sussex</w:t>
                                        </w:r>
                                      </w:ins>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05T00:00:00Z">
                                <w:dateFormat w:val="MMMM d, yyyy"/>
                                <w:lid w:val="en-US"/>
                                <w:storeMappedDataAs w:val="dateTime"/>
                                <w:calendar w:val="gregorian"/>
                              </w:date>
                            </w:sdtPr>
                            <w:sdtContent>
                              <w:p w:rsidR="00890F7B" w:rsidRDefault="00890F7B">
                                <w:pPr>
                                  <w:pStyle w:val="NoSpacing"/>
                                  <w:spacing w:after="40"/>
                                  <w:jc w:val="center"/>
                                  <w:rPr>
                                    <w:caps/>
                                    <w:color w:val="4472C4" w:themeColor="accent1"/>
                                    <w:sz w:val="28"/>
                                    <w:szCs w:val="28"/>
                                  </w:rPr>
                                </w:pPr>
                                <w:ins w:id="16" w:author="ege bulut" w:date="2020-01-05T22:46:00Z">
                                  <w:r>
                                    <w:rPr>
                                      <w:caps/>
                                      <w:color w:val="4472C4" w:themeColor="accent1"/>
                                      <w:sz w:val="28"/>
                                      <w:szCs w:val="28"/>
                                    </w:rPr>
                                    <w:t>January 5, 2020</w:t>
                                  </w:r>
                                </w:ins>
                              </w:p>
                            </w:sdtContent>
                          </w:sdt>
                          <w:p w:rsidR="00890F7B" w:rsidRDefault="00890F7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ins w:id="17" w:author="ege bulut" w:date="2020-01-05T22:46:00Z">
                                  <w:r>
                                    <w:rPr>
                                      <w:caps/>
                                      <w:color w:val="4472C4" w:themeColor="accent1"/>
                                    </w:rPr>
                                    <w:t>ID: 181509</w:t>
                                  </w:r>
                                </w:ins>
                              </w:sdtContent>
                            </w:sdt>
                          </w:p>
                          <w:p w:rsidR="00890F7B" w:rsidRDefault="00890F7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ins w:id="18" w:author="ege bulut" w:date="2020-01-05T22:46:00Z">
                                  <w:r>
                                    <w:rPr>
                                      <w:color w:val="4472C4" w:themeColor="accent1"/>
                                    </w:rPr>
                                    <w:t>University of Sussex</w:t>
                                  </w:r>
                                </w:ins>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ins>
        </w:p>
        <w:p w:rsidR="00773641" w:rsidRPr="00773641" w:rsidRDefault="00890F7B" w:rsidP="00773641">
          <w:pPr>
            <w:rPr>
              <w:color w:val="4472C4" w:themeColor="accent1"/>
              <w:sz w:val="32"/>
              <w:szCs w:val="32"/>
              <w:u w:val="single"/>
              <w:lang w:val="en-US"/>
              <w:rPrChange w:id="19" w:author="ege bulut" w:date="2020-01-05T22:48:00Z">
                <w:rPr>
                  <w:b/>
                  <w:bCs/>
                  <w:noProof/>
                </w:rPr>
              </w:rPrChange>
            </w:rPr>
            <w:pPrChange w:id="20" w:author="ege bulut" w:date="2020-01-05T22:48:00Z">
              <w:pPr/>
            </w:pPrChange>
          </w:pPr>
          <w:ins w:id="21" w:author="ege bulut" w:date="2020-01-05T22:45:00Z">
            <w:r>
              <w:rPr>
                <w:color w:val="4472C4" w:themeColor="accent1"/>
                <w:sz w:val="32"/>
                <w:szCs w:val="32"/>
                <w:u w:val="single"/>
                <w:lang w:val="en-US"/>
              </w:rPr>
              <w:br w:type="page"/>
            </w:r>
          </w:ins>
        </w:p>
        <w:customXmlInsRangeStart w:id="22" w:author="ege bulut" w:date="2020-01-05T22:49:00Z"/>
        <w:sdt>
          <w:sdtPr>
            <w:rPr>
              <w:b/>
              <w:rPrChange w:id="23" w:author="ege bulut" w:date="2020-01-05T22:57:00Z">
                <w:rPr/>
              </w:rPrChange>
            </w:rPr>
            <w:id w:val="-1365595415"/>
            <w:docPartObj>
              <w:docPartGallery w:val="Table of Contents"/>
              <w:docPartUnique/>
            </w:docPartObj>
          </w:sdtPr>
          <w:sdtEndPr>
            <w:rPr>
              <w:rFonts w:asciiTheme="minorHAnsi" w:eastAsiaTheme="minorHAnsi" w:hAnsiTheme="minorHAnsi" w:cstheme="minorBidi"/>
              <w:b w:val="0"/>
              <w:color w:val="auto"/>
              <w:sz w:val="22"/>
              <w:szCs w:val="22"/>
              <w:lang w:val="en-GB"/>
            </w:rPr>
          </w:sdtEndPr>
          <w:sdtContent>
            <w:customXmlInsRangeEnd w:id="22"/>
            <w:p w:rsidR="00773641" w:rsidRPr="00773641" w:rsidRDefault="00773641">
              <w:pPr>
                <w:pStyle w:val="TOCHeading"/>
                <w:rPr>
                  <w:ins w:id="24" w:author="ege bulut" w:date="2020-01-05T22:49:00Z"/>
                  <w:b/>
                  <w:rPrChange w:id="25" w:author="ege bulut" w:date="2020-01-05T22:57:00Z">
                    <w:rPr>
                      <w:ins w:id="26" w:author="ege bulut" w:date="2020-01-05T22:49:00Z"/>
                    </w:rPr>
                  </w:rPrChange>
                </w:rPr>
              </w:pPr>
              <w:ins w:id="27" w:author="ege bulut" w:date="2020-01-05T22:49:00Z">
                <w:r w:rsidRPr="00773641">
                  <w:rPr>
                    <w:b/>
                    <w:rPrChange w:id="28" w:author="ege bulut" w:date="2020-01-05T22:57:00Z">
                      <w:rPr/>
                    </w:rPrChange>
                  </w:rPr>
                  <w:t>Table of Contents</w:t>
                </w:r>
              </w:ins>
            </w:p>
            <w:p w:rsidR="00773641" w:rsidRPr="00773641" w:rsidRDefault="00773641">
              <w:pPr>
                <w:pStyle w:val="TOC1"/>
                <w:rPr>
                  <w:ins w:id="29" w:author="ege bulut" w:date="2020-01-05T22:49:00Z"/>
                  <w:b/>
                  <w:rPrChange w:id="30" w:author="ege bulut" w:date="2020-01-05T22:58:00Z">
                    <w:rPr>
                      <w:ins w:id="31" w:author="ege bulut" w:date="2020-01-05T22:49:00Z"/>
                    </w:rPr>
                  </w:rPrChange>
                </w:rPr>
              </w:pPr>
              <w:ins w:id="32" w:author="ege bulut" w:date="2020-01-05T22:56:00Z">
                <w:r w:rsidRPr="00773641">
                  <w:rPr>
                    <w:b/>
                    <w:bCs/>
                    <w:rPrChange w:id="33" w:author="ege bulut" w:date="2020-01-05T22:58:00Z">
                      <w:rPr>
                        <w:b/>
                        <w:bCs/>
                      </w:rPr>
                    </w:rPrChange>
                  </w:rPr>
                  <w:fldChar w:fldCharType="begin"/>
                </w:r>
                <w:r w:rsidRPr="00773641">
                  <w:rPr>
                    <w:b/>
                    <w:bCs/>
                    <w:rPrChange w:id="34" w:author="ege bulut" w:date="2020-01-05T22:58:00Z">
                      <w:rPr>
                        <w:b/>
                        <w:bCs/>
                      </w:rPr>
                    </w:rPrChange>
                  </w:rPr>
                  <w:instrText xml:space="preserve"> HYPERLINK  \l "Intro" </w:instrText>
                </w:r>
                <w:r w:rsidRPr="00773641">
                  <w:rPr>
                    <w:b/>
                    <w:bCs/>
                    <w:rPrChange w:id="35" w:author="ege bulut" w:date="2020-01-05T22:58:00Z">
                      <w:rPr>
                        <w:b/>
                        <w:bCs/>
                      </w:rPr>
                    </w:rPrChange>
                  </w:rPr>
                </w:r>
                <w:r w:rsidRPr="00773641">
                  <w:rPr>
                    <w:b/>
                    <w:bCs/>
                    <w:rPrChange w:id="36" w:author="ege bulut" w:date="2020-01-05T22:58:00Z">
                      <w:rPr>
                        <w:b/>
                        <w:bCs/>
                      </w:rPr>
                    </w:rPrChange>
                  </w:rPr>
                  <w:fldChar w:fldCharType="separate"/>
                </w:r>
                <w:r w:rsidRPr="00773641">
                  <w:rPr>
                    <w:rStyle w:val="Hyperlink"/>
                    <w:b/>
                    <w:bCs/>
                    <w:color w:val="auto"/>
                    <w:u w:val="none"/>
                    <w:rPrChange w:id="37" w:author="ege bulut" w:date="2020-01-05T22:58:00Z">
                      <w:rPr>
                        <w:rStyle w:val="Hyperlink"/>
                        <w:b/>
                        <w:bCs/>
                      </w:rPr>
                    </w:rPrChange>
                  </w:rPr>
                  <w:t>Introduction &amp; Background</w:t>
                </w:r>
                <w:r w:rsidRPr="00773641">
                  <w:rPr>
                    <w:rStyle w:val="Hyperlink"/>
                    <w:b/>
                    <w:color w:val="auto"/>
                    <w:u w:val="none"/>
                    <w:rPrChange w:id="38" w:author="ege bulut" w:date="2020-01-05T22:58:00Z">
                      <w:rPr>
                        <w:rStyle w:val="Hyperlink"/>
                      </w:rPr>
                    </w:rPrChange>
                  </w:rPr>
                  <w:ptab w:relativeTo="margin" w:alignment="right" w:leader="dot"/>
                </w:r>
                <w:r w:rsidRPr="00773641">
                  <w:rPr>
                    <w:rStyle w:val="Hyperlink"/>
                    <w:b/>
                    <w:bCs/>
                    <w:color w:val="auto"/>
                    <w:u w:val="none"/>
                    <w:rPrChange w:id="39" w:author="ege bulut" w:date="2020-01-05T22:58:00Z">
                      <w:rPr>
                        <w:rStyle w:val="Hyperlink"/>
                        <w:b/>
                        <w:bCs/>
                      </w:rPr>
                    </w:rPrChange>
                  </w:rPr>
                  <w:t>1</w:t>
                </w:r>
                <w:r w:rsidRPr="00773641">
                  <w:rPr>
                    <w:b/>
                    <w:bCs/>
                    <w:rPrChange w:id="40" w:author="ege bulut" w:date="2020-01-05T22:58:00Z">
                      <w:rPr>
                        <w:b/>
                        <w:bCs/>
                      </w:rPr>
                    </w:rPrChange>
                  </w:rPr>
                  <w:fldChar w:fldCharType="end"/>
                </w:r>
              </w:ins>
            </w:p>
            <w:p w:rsidR="00773641" w:rsidRPr="00773641" w:rsidRDefault="00773641" w:rsidP="00773641">
              <w:pPr>
                <w:pStyle w:val="TOC2"/>
                <w:ind w:left="0"/>
                <w:rPr>
                  <w:ins w:id="41" w:author="ege bulut" w:date="2020-01-05T22:49:00Z"/>
                  <w:b/>
                  <w:rPrChange w:id="42" w:author="ege bulut" w:date="2020-01-05T22:58:00Z">
                    <w:rPr>
                      <w:ins w:id="43" w:author="ege bulut" w:date="2020-01-05T22:49:00Z"/>
                    </w:rPr>
                  </w:rPrChange>
                </w:rPr>
                <w:pPrChange w:id="44" w:author="ege bulut" w:date="2020-01-05T22:49:00Z">
                  <w:pPr>
                    <w:pStyle w:val="TOC2"/>
                    <w:ind w:left="216"/>
                  </w:pPr>
                </w:pPrChange>
              </w:pPr>
              <w:ins w:id="45" w:author="ege bulut" w:date="2020-01-05T22:56:00Z">
                <w:r w:rsidRPr="00773641">
                  <w:rPr>
                    <w:b/>
                    <w:rPrChange w:id="46" w:author="ege bulut" w:date="2020-01-05T22:58:00Z">
                      <w:rPr>
                        <w:b/>
                      </w:rPr>
                    </w:rPrChange>
                  </w:rPr>
                  <w:fldChar w:fldCharType="begin"/>
                </w:r>
                <w:r w:rsidRPr="00773641">
                  <w:rPr>
                    <w:b/>
                    <w:rPrChange w:id="47" w:author="ege bulut" w:date="2020-01-05T22:58:00Z">
                      <w:rPr>
                        <w:b/>
                      </w:rPr>
                    </w:rPrChange>
                  </w:rPr>
                  <w:instrText xml:space="preserve"> HYPERLINK  \l "Eval" </w:instrText>
                </w:r>
                <w:r w:rsidRPr="00773641">
                  <w:rPr>
                    <w:b/>
                    <w:rPrChange w:id="48" w:author="ege bulut" w:date="2020-01-05T22:58:00Z">
                      <w:rPr>
                        <w:b/>
                      </w:rPr>
                    </w:rPrChange>
                  </w:rPr>
                </w:r>
                <w:r w:rsidRPr="00773641">
                  <w:rPr>
                    <w:b/>
                    <w:rPrChange w:id="49" w:author="ege bulut" w:date="2020-01-05T22:58:00Z">
                      <w:rPr>
                        <w:b/>
                      </w:rPr>
                    </w:rPrChange>
                  </w:rPr>
                  <w:fldChar w:fldCharType="separate"/>
                </w:r>
                <w:r w:rsidRPr="00773641">
                  <w:rPr>
                    <w:rStyle w:val="Hyperlink"/>
                    <w:b/>
                    <w:color w:val="auto"/>
                    <w:u w:val="none"/>
                    <w:rPrChange w:id="50" w:author="ege bulut" w:date="2020-01-05T22:58:00Z">
                      <w:rPr>
                        <w:rStyle w:val="Hyperlink"/>
                        <w:b/>
                      </w:rPr>
                    </w:rPrChange>
                  </w:rPr>
                  <w:t>Evaluation Approach</w:t>
                </w:r>
                <w:r w:rsidRPr="00773641">
                  <w:rPr>
                    <w:rStyle w:val="Hyperlink"/>
                    <w:b/>
                    <w:color w:val="auto"/>
                    <w:u w:val="none"/>
                    <w:rPrChange w:id="51" w:author="ege bulut" w:date="2020-01-05T22:58:00Z">
                      <w:rPr>
                        <w:rStyle w:val="Hyperlink"/>
                      </w:rPr>
                    </w:rPrChange>
                  </w:rPr>
                  <w:ptab w:relativeTo="margin" w:alignment="right" w:leader="dot"/>
                </w:r>
                <w:r w:rsidRPr="00773641">
                  <w:rPr>
                    <w:b/>
                    <w:rPrChange w:id="52" w:author="ege bulut" w:date="2020-01-05T22:58:00Z">
                      <w:rPr>
                        <w:b/>
                      </w:rPr>
                    </w:rPrChange>
                  </w:rPr>
                  <w:fldChar w:fldCharType="end"/>
                </w:r>
              </w:ins>
              <w:ins w:id="53" w:author="ege bulut" w:date="2020-01-05T22:58:00Z">
                <w:r w:rsidR="00567732">
                  <w:rPr>
                    <w:b/>
                  </w:rPr>
                  <w:t>5</w:t>
                </w:r>
              </w:ins>
            </w:p>
            <w:p w:rsidR="00773641" w:rsidRPr="00773641" w:rsidRDefault="00773641" w:rsidP="00773641">
              <w:pPr>
                <w:pStyle w:val="TOC3"/>
                <w:ind w:left="0"/>
                <w:rPr>
                  <w:ins w:id="54" w:author="ege bulut" w:date="2020-01-05T22:49:00Z"/>
                  <w:b/>
                  <w:rPrChange w:id="55" w:author="ege bulut" w:date="2020-01-05T22:58:00Z">
                    <w:rPr>
                      <w:ins w:id="56" w:author="ege bulut" w:date="2020-01-05T22:49:00Z"/>
                    </w:rPr>
                  </w:rPrChange>
                </w:rPr>
                <w:pPrChange w:id="57" w:author="ege bulut" w:date="2020-01-05T22:50:00Z">
                  <w:pPr>
                    <w:pStyle w:val="TOC3"/>
                    <w:ind w:left="446"/>
                  </w:pPr>
                </w:pPrChange>
              </w:pPr>
              <w:ins w:id="58" w:author="ege bulut" w:date="2020-01-05T22:56:00Z">
                <w:r w:rsidRPr="00773641">
                  <w:rPr>
                    <w:b/>
                    <w:rPrChange w:id="59" w:author="ege bulut" w:date="2020-01-05T22:58:00Z">
                      <w:rPr>
                        <w:b/>
                      </w:rPr>
                    </w:rPrChange>
                  </w:rPr>
                  <w:fldChar w:fldCharType="begin"/>
                </w:r>
                <w:r w:rsidRPr="00773641">
                  <w:rPr>
                    <w:b/>
                    <w:rPrChange w:id="60" w:author="ege bulut" w:date="2020-01-05T22:58:00Z">
                      <w:rPr>
                        <w:b/>
                      </w:rPr>
                    </w:rPrChange>
                  </w:rPr>
                  <w:instrText xml:space="preserve"> HYPERLINK  \l "Find" </w:instrText>
                </w:r>
                <w:r w:rsidRPr="00773641">
                  <w:rPr>
                    <w:b/>
                    <w:rPrChange w:id="61" w:author="ege bulut" w:date="2020-01-05T22:58:00Z">
                      <w:rPr>
                        <w:b/>
                      </w:rPr>
                    </w:rPrChange>
                  </w:rPr>
                </w:r>
                <w:r w:rsidRPr="00773641">
                  <w:rPr>
                    <w:b/>
                    <w:rPrChange w:id="62" w:author="ege bulut" w:date="2020-01-05T22:58:00Z">
                      <w:rPr>
                        <w:b/>
                      </w:rPr>
                    </w:rPrChange>
                  </w:rPr>
                  <w:fldChar w:fldCharType="separate"/>
                </w:r>
                <w:r w:rsidRPr="00773641">
                  <w:rPr>
                    <w:rStyle w:val="Hyperlink"/>
                    <w:b/>
                    <w:color w:val="auto"/>
                    <w:u w:val="none"/>
                    <w:rPrChange w:id="63" w:author="ege bulut" w:date="2020-01-05T22:58:00Z">
                      <w:rPr>
                        <w:rStyle w:val="Hyperlink"/>
                        <w:b/>
                      </w:rPr>
                    </w:rPrChange>
                  </w:rPr>
                  <w:t>Findings and Discussions</w:t>
                </w:r>
                <w:r w:rsidRPr="00773641">
                  <w:rPr>
                    <w:rStyle w:val="Hyperlink"/>
                    <w:b/>
                    <w:color w:val="auto"/>
                    <w:u w:val="none"/>
                    <w:rPrChange w:id="64" w:author="ege bulut" w:date="2020-01-05T22:58:00Z">
                      <w:rPr>
                        <w:rStyle w:val="Hyperlink"/>
                      </w:rPr>
                    </w:rPrChange>
                  </w:rPr>
                  <w:ptab w:relativeTo="margin" w:alignment="right" w:leader="dot"/>
                </w:r>
                <w:r w:rsidRPr="00773641">
                  <w:rPr>
                    <w:b/>
                    <w:rPrChange w:id="65" w:author="ege bulut" w:date="2020-01-05T22:58:00Z">
                      <w:rPr>
                        <w:b/>
                      </w:rPr>
                    </w:rPrChange>
                  </w:rPr>
                  <w:fldChar w:fldCharType="end"/>
                </w:r>
              </w:ins>
              <w:ins w:id="66" w:author="ege bulut" w:date="2020-01-05T22:58:00Z">
                <w:r w:rsidR="00567732">
                  <w:rPr>
                    <w:b/>
                  </w:rPr>
                  <w:t>6</w:t>
                </w:r>
              </w:ins>
            </w:p>
            <w:p w:rsidR="00773641" w:rsidRPr="00773641" w:rsidRDefault="00773641">
              <w:pPr>
                <w:pStyle w:val="TOC1"/>
                <w:rPr>
                  <w:ins w:id="67" w:author="ege bulut" w:date="2020-01-05T22:49:00Z"/>
                  <w:b/>
                  <w:rPrChange w:id="68" w:author="ege bulut" w:date="2020-01-05T22:58:00Z">
                    <w:rPr>
                      <w:ins w:id="69" w:author="ege bulut" w:date="2020-01-05T22:49:00Z"/>
                    </w:rPr>
                  </w:rPrChange>
                </w:rPr>
              </w:pPr>
              <w:ins w:id="70" w:author="ege bulut" w:date="2020-01-05T22:56:00Z">
                <w:r w:rsidRPr="00773641">
                  <w:rPr>
                    <w:b/>
                    <w:bCs/>
                    <w:rPrChange w:id="71" w:author="ege bulut" w:date="2020-01-05T22:58:00Z">
                      <w:rPr>
                        <w:b/>
                        <w:bCs/>
                      </w:rPr>
                    </w:rPrChange>
                  </w:rPr>
                  <w:fldChar w:fldCharType="begin"/>
                </w:r>
                <w:r w:rsidRPr="00773641">
                  <w:rPr>
                    <w:b/>
                    <w:bCs/>
                    <w:rPrChange w:id="72" w:author="ege bulut" w:date="2020-01-05T22:58:00Z">
                      <w:rPr>
                        <w:b/>
                        <w:bCs/>
                      </w:rPr>
                    </w:rPrChange>
                  </w:rPr>
                  <w:instrText xml:space="preserve"> HYPERLINK  \l "Conc" </w:instrText>
                </w:r>
                <w:r w:rsidRPr="00773641">
                  <w:rPr>
                    <w:b/>
                    <w:bCs/>
                    <w:rPrChange w:id="73" w:author="ege bulut" w:date="2020-01-05T22:58:00Z">
                      <w:rPr>
                        <w:b/>
                        <w:bCs/>
                      </w:rPr>
                    </w:rPrChange>
                  </w:rPr>
                </w:r>
                <w:r w:rsidRPr="00773641">
                  <w:rPr>
                    <w:b/>
                    <w:bCs/>
                    <w:rPrChange w:id="74" w:author="ege bulut" w:date="2020-01-05T22:58:00Z">
                      <w:rPr>
                        <w:b/>
                        <w:bCs/>
                      </w:rPr>
                    </w:rPrChange>
                  </w:rPr>
                  <w:fldChar w:fldCharType="separate"/>
                </w:r>
                <w:r w:rsidRPr="00773641">
                  <w:rPr>
                    <w:rStyle w:val="Hyperlink"/>
                    <w:b/>
                    <w:bCs/>
                    <w:color w:val="auto"/>
                    <w:u w:val="none"/>
                    <w:rPrChange w:id="75" w:author="ege bulut" w:date="2020-01-05T22:58:00Z">
                      <w:rPr>
                        <w:rStyle w:val="Hyperlink"/>
                        <w:b/>
                        <w:bCs/>
                      </w:rPr>
                    </w:rPrChange>
                  </w:rPr>
                  <w:t>Conclusions</w:t>
                </w:r>
                <w:r w:rsidRPr="00773641">
                  <w:rPr>
                    <w:rStyle w:val="Hyperlink"/>
                    <w:b/>
                    <w:color w:val="auto"/>
                    <w:u w:val="none"/>
                    <w:rPrChange w:id="76" w:author="ege bulut" w:date="2020-01-05T22:58:00Z">
                      <w:rPr>
                        <w:rStyle w:val="Hyperlink"/>
                      </w:rPr>
                    </w:rPrChange>
                  </w:rPr>
                  <w:ptab w:relativeTo="margin" w:alignment="right" w:leader="dot"/>
                </w:r>
                <w:r w:rsidRPr="00773641">
                  <w:rPr>
                    <w:b/>
                    <w:bCs/>
                    <w:rPrChange w:id="77" w:author="ege bulut" w:date="2020-01-05T22:58:00Z">
                      <w:rPr>
                        <w:b/>
                        <w:bCs/>
                      </w:rPr>
                    </w:rPrChange>
                  </w:rPr>
                  <w:fldChar w:fldCharType="end"/>
                </w:r>
              </w:ins>
              <w:ins w:id="78" w:author="ege bulut" w:date="2020-01-05T22:58:00Z">
                <w:r w:rsidR="00567732">
                  <w:rPr>
                    <w:b/>
                    <w:bCs/>
                  </w:rPr>
                  <w:t>7</w:t>
                </w:r>
              </w:ins>
            </w:p>
            <w:p w:rsidR="00773641" w:rsidRPr="00773641" w:rsidRDefault="00773641" w:rsidP="00773641">
              <w:pPr>
                <w:pStyle w:val="TOC2"/>
                <w:ind w:left="0"/>
                <w:rPr>
                  <w:ins w:id="79" w:author="ege bulut" w:date="2020-01-05T22:49:00Z"/>
                  <w:b/>
                  <w:rPrChange w:id="80" w:author="ege bulut" w:date="2020-01-05T22:58:00Z">
                    <w:rPr>
                      <w:ins w:id="81" w:author="ege bulut" w:date="2020-01-05T22:49:00Z"/>
                    </w:rPr>
                  </w:rPrChange>
                </w:rPr>
                <w:pPrChange w:id="82" w:author="ege bulut" w:date="2020-01-05T22:50:00Z">
                  <w:pPr>
                    <w:pStyle w:val="TOC2"/>
                    <w:ind w:left="216"/>
                  </w:pPr>
                </w:pPrChange>
              </w:pPr>
              <w:ins w:id="83" w:author="ege bulut" w:date="2020-01-05T22:56:00Z">
                <w:r w:rsidRPr="00773641">
                  <w:rPr>
                    <w:b/>
                    <w:rPrChange w:id="84" w:author="ege bulut" w:date="2020-01-05T22:58:00Z">
                      <w:rPr>
                        <w:b/>
                      </w:rPr>
                    </w:rPrChange>
                  </w:rPr>
                  <w:fldChar w:fldCharType="begin"/>
                </w:r>
                <w:r w:rsidRPr="00773641">
                  <w:rPr>
                    <w:b/>
                    <w:rPrChange w:id="85" w:author="ege bulut" w:date="2020-01-05T22:58:00Z">
                      <w:rPr>
                        <w:b/>
                      </w:rPr>
                    </w:rPrChange>
                  </w:rPr>
                  <w:instrText xml:space="preserve"> HYPERLINK  \l "Ref" </w:instrText>
                </w:r>
                <w:r w:rsidRPr="00773641">
                  <w:rPr>
                    <w:b/>
                    <w:rPrChange w:id="86" w:author="ege bulut" w:date="2020-01-05T22:58:00Z">
                      <w:rPr>
                        <w:b/>
                      </w:rPr>
                    </w:rPrChange>
                  </w:rPr>
                </w:r>
                <w:r w:rsidRPr="00773641">
                  <w:rPr>
                    <w:b/>
                    <w:rPrChange w:id="87" w:author="ege bulut" w:date="2020-01-05T22:58:00Z">
                      <w:rPr>
                        <w:b/>
                      </w:rPr>
                    </w:rPrChange>
                  </w:rPr>
                  <w:fldChar w:fldCharType="separate"/>
                </w:r>
                <w:r w:rsidRPr="00773641">
                  <w:rPr>
                    <w:rStyle w:val="Hyperlink"/>
                    <w:b/>
                    <w:color w:val="auto"/>
                    <w:u w:val="none"/>
                    <w:rPrChange w:id="88" w:author="ege bulut" w:date="2020-01-05T22:58:00Z">
                      <w:rPr>
                        <w:rStyle w:val="Hyperlink"/>
                        <w:b/>
                      </w:rPr>
                    </w:rPrChange>
                  </w:rPr>
                  <w:t>References</w:t>
                </w:r>
                <w:r w:rsidRPr="00773641">
                  <w:rPr>
                    <w:rStyle w:val="Hyperlink"/>
                    <w:b/>
                    <w:color w:val="auto"/>
                    <w:u w:val="none"/>
                    <w:rPrChange w:id="89" w:author="ege bulut" w:date="2020-01-05T22:58:00Z">
                      <w:rPr>
                        <w:rStyle w:val="Hyperlink"/>
                      </w:rPr>
                    </w:rPrChange>
                  </w:rPr>
                  <w:ptab w:relativeTo="margin" w:alignment="right" w:leader="dot"/>
                </w:r>
                <w:r w:rsidRPr="00773641">
                  <w:rPr>
                    <w:b/>
                    <w:rPrChange w:id="90" w:author="ege bulut" w:date="2020-01-05T22:58:00Z">
                      <w:rPr>
                        <w:b/>
                      </w:rPr>
                    </w:rPrChange>
                  </w:rPr>
                  <w:fldChar w:fldCharType="end"/>
                </w:r>
              </w:ins>
              <w:ins w:id="91" w:author="ege bulut" w:date="2020-01-05T22:58:00Z">
                <w:r w:rsidR="00567732">
                  <w:rPr>
                    <w:b/>
                  </w:rPr>
                  <w:t>7</w:t>
                </w:r>
              </w:ins>
            </w:p>
            <w:p w:rsidR="00773641" w:rsidRPr="00773641" w:rsidRDefault="00773641" w:rsidP="00773641">
              <w:pPr>
                <w:pStyle w:val="TOC3"/>
                <w:ind w:left="0"/>
                <w:rPr>
                  <w:ins w:id="92" w:author="ege bulut" w:date="2020-01-05T22:51:00Z"/>
                  <w:rPrChange w:id="93" w:author="ege bulut" w:date="2020-01-05T22:58:00Z">
                    <w:rPr>
                      <w:ins w:id="94" w:author="ege bulut" w:date="2020-01-05T22:51:00Z"/>
                    </w:rPr>
                  </w:rPrChange>
                </w:rPr>
                <w:pPrChange w:id="95" w:author="ege bulut" w:date="2020-01-05T22:51:00Z">
                  <w:pPr>
                    <w:pStyle w:val="TOC2"/>
                    <w:ind w:left="0"/>
                  </w:pPr>
                </w:pPrChange>
              </w:pPr>
              <w:ins w:id="96" w:author="ege bulut" w:date="2020-01-05T22:57:00Z">
                <w:r w:rsidRPr="00773641">
                  <w:rPr>
                    <w:b/>
                    <w:rPrChange w:id="97" w:author="ege bulut" w:date="2020-01-05T22:58:00Z">
                      <w:rPr>
                        <w:b/>
                      </w:rPr>
                    </w:rPrChange>
                  </w:rPr>
                  <w:fldChar w:fldCharType="begin"/>
                </w:r>
                <w:r w:rsidRPr="00773641">
                  <w:rPr>
                    <w:b/>
                    <w:rPrChange w:id="98" w:author="ege bulut" w:date="2020-01-05T22:58:00Z">
                      <w:rPr>
                        <w:b/>
                      </w:rPr>
                    </w:rPrChange>
                  </w:rPr>
                  <w:instrText xml:space="preserve"> HYPERLINK  \l "App" </w:instrText>
                </w:r>
                <w:r w:rsidRPr="00773641">
                  <w:rPr>
                    <w:b/>
                    <w:rPrChange w:id="99" w:author="ege bulut" w:date="2020-01-05T22:58:00Z">
                      <w:rPr>
                        <w:b/>
                      </w:rPr>
                    </w:rPrChange>
                  </w:rPr>
                </w:r>
                <w:r w:rsidRPr="00773641">
                  <w:rPr>
                    <w:b/>
                    <w:rPrChange w:id="100" w:author="ege bulut" w:date="2020-01-05T22:58:00Z">
                      <w:rPr>
                        <w:b/>
                      </w:rPr>
                    </w:rPrChange>
                  </w:rPr>
                  <w:fldChar w:fldCharType="separate"/>
                </w:r>
                <w:r w:rsidRPr="00773641">
                  <w:rPr>
                    <w:rStyle w:val="Hyperlink"/>
                    <w:b/>
                    <w:color w:val="auto"/>
                    <w:u w:val="none"/>
                    <w:rPrChange w:id="101" w:author="ege bulut" w:date="2020-01-05T22:58:00Z">
                      <w:rPr>
                        <w:rStyle w:val="Hyperlink"/>
                        <w:b/>
                      </w:rPr>
                    </w:rPrChange>
                  </w:rPr>
                  <w:t>Appendices</w:t>
                </w:r>
                <w:r w:rsidRPr="00773641">
                  <w:rPr>
                    <w:rStyle w:val="Hyperlink"/>
                    <w:b/>
                    <w:color w:val="auto"/>
                    <w:u w:val="none"/>
                    <w:rPrChange w:id="102" w:author="ege bulut" w:date="2020-01-05T22:58:00Z">
                      <w:rPr>
                        <w:rStyle w:val="Hyperlink"/>
                      </w:rPr>
                    </w:rPrChange>
                  </w:rPr>
                  <w:ptab w:relativeTo="margin" w:alignment="right" w:leader="dot"/>
                </w:r>
                <w:r w:rsidRPr="00773641">
                  <w:rPr>
                    <w:b/>
                    <w:rPrChange w:id="103" w:author="ege bulut" w:date="2020-01-05T22:58:00Z">
                      <w:rPr>
                        <w:b/>
                      </w:rPr>
                    </w:rPrChange>
                  </w:rPr>
                  <w:fldChar w:fldCharType="end"/>
                </w:r>
              </w:ins>
              <w:ins w:id="104" w:author="ege bulut" w:date="2020-01-05T22:58:00Z">
                <w:r w:rsidR="00567732">
                  <w:rPr>
                    <w:b/>
                  </w:rPr>
                  <w:t>8</w:t>
                </w:r>
              </w:ins>
            </w:p>
            <w:p w:rsidR="00773641" w:rsidRPr="00773641" w:rsidRDefault="00773641" w:rsidP="00773641">
              <w:pPr>
                <w:pStyle w:val="TOC3"/>
                <w:rPr>
                  <w:ins w:id="105" w:author="ege bulut" w:date="2020-01-05T22:52:00Z"/>
                  <w:rPrChange w:id="106" w:author="ege bulut" w:date="2020-01-05T22:58:00Z">
                    <w:rPr>
                      <w:ins w:id="107" w:author="ege bulut" w:date="2020-01-05T22:52:00Z"/>
                    </w:rPr>
                  </w:rPrChange>
                </w:rPr>
              </w:pPr>
              <w:ins w:id="108" w:author="ege bulut" w:date="2020-01-05T22:57:00Z">
                <w:r w:rsidRPr="00773641">
                  <w:rPr>
                    <w:rPrChange w:id="109" w:author="ege bulut" w:date="2020-01-05T22:58:00Z">
                      <w:rPr/>
                    </w:rPrChange>
                  </w:rPr>
                  <w:fldChar w:fldCharType="begin"/>
                </w:r>
                <w:r w:rsidRPr="00773641">
                  <w:rPr>
                    <w:rPrChange w:id="110" w:author="ege bulut" w:date="2020-01-05T22:58:00Z">
                      <w:rPr/>
                    </w:rPrChange>
                  </w:rPr>
                  <w:instrText xml:space="preserve"> HYPERLINK  \l "Usab" </w:instrText>
                </w:r>
                <w:r w:rsidRPr="00773641">
                  <w:rPr>
                    <w:rPrChange w:id="111" w:author="ege bulut" w:date="2020-01-05T22:58:00Z">
                      <w:rPr/>
                    </w:rPrChange>
                  </w:rPr>
                </w:r>
                <w:r w:rsidRPr="00773641">
                  <w:rPr>
                    <w:rPrChange w:id="112" w:author="ege bulut" w:date="2020-01-05T22:58:00Z">
                      <w:rPr/>
                    </w:rPrChange>
                  </w:rPr>
                  <w:fldChar w:fldCharType="separate"/>
                </w:r>
                <w:r w:rsidRPr="00773641">
                  <w:rPr>
                    <w:rStyle w:val="Hyperlink"/>
                    <w:color w:val="auto"/>
                    <w:u w:val="none"/>
                    <w:rPrChange w:id="113" w:author="ege bulut" w:date="2020-01-05T22:58:00Z">
                      <w:rPr>
                        <w:rStyle w:val="Hyperlink"/>
                      </w:rPr>
                    </w:rPrChange>
                  </w:rPr>
                  <w:t>Usability Tasks</w:t>
                </w:r>
                <w:r w:rsidRPr="00773641">
                  <w:rPr>
                    <w:rStyle w:val="Hyperlink"/>
                    <w:color w:val="auto"/>
                    <w:u w:val="none"/>
                    <w:rPrChange w:id="114" w:author="ege bulut" w:date="2020-01-05T22:58:00Z">
                      <w:rPr>
                        <w:rStyle w:val="Hyperlink"/>
                      </w:rPr>
                    </w:rPrChange>
                  </w:rPr>
                  <w:ptab w:relativeTo="margin" w:alignment="right" w:leader="dot"/>
                </w:r>
                <w:r w:rsidRPr="00773641">
                  <w:rPr>
                    <w:rPrChange w:id="115" w:author="ege bulut" w:date="2020-01-05T22:58:00Z">
                      <w:rPr/>
                    </w:rPrChange>
                  </w:rPr>
                  <w:fldChar w:fldCharType="end"/>
                </w:r>
              </w:ins>
              <w:ins w:id="116" w:author="ege bulut" w:date="2020-01-05T22:59:00Z">
                <w:r w:rsidR="00567732">
                  <w:t>8</w:t>
                </w:r>
              </w:ins>
            </w:p>
            <w:p w:rsidR="00773641" w:rsidRPr="00773641" w:rsidRDefault="00773641" w:rsidP="00773641">
              <w:pPr>
                <w:pStyle w:val="TOC3"/>
                <w:rPr>
                  <w:ins w:id="117" w:author="ege bulut" w:date="2020-01-05T22:52:00Z"/>
                  <w:rPrChange w:id="118" w:author="ege bulut" w:date="2020-01-05T22:58:00Z">
                    <w:rPr>
                      <w:ins w:id="119" w:author="ege bulut" w:date="2020-01-05T22:52:00Z"/>
                    </w:rPr>
                  </w:rPrChange>
                </w:rPr>
              </w:pPr>
              <w:ins w:id="120" w:author="ege bulut" w:date="2020-01-05T22:57:00Z">
                <w:r w:rsidRPr="00773641">
                  <w:rPr>
                    <w:rPrChange w:id="121" w:author="ege bulut" w:date="2020-01-05T22:58:00Z">
                      <w:rPr/>
                    </w:rPrChange>
                  </w:rPr>
                  <w:fldChar w:fldCharType="begin"/>
                </w:r>
                <w:r w:rsidRPr="00773641">
                  <w:rPr>
                    <w:rPrChange w:id="122" w:author="ege bulut" w:date="2020-01-05T22:58:00Z">
                      <w:rPr/>
                    </w:rPrChange>
                  </w:rPr>
                  <w:instrText xml:space="preserve"> HYPERLINK  \l "Field" </w:instrText>
                </w:r>
                <w:r w:rsidRPr="00773641">
                  <w:rPr>
                    <w:rPrChange w:id="123" w:author="ege bulut" w:date="2020-01-05T22:58:00Z">
                      <w:rPr/>
                    </w:rPrChange>
                  </w:rPr>
                </w:r>
                <w:r w:rsidRPr="00773641">
                  <w:rPr>
                    <w:rPrChange w:id="124" w:author="ege bulut" w:date="2020-01-05T22:58:00Z">
                      <w:rPr/>
                    </w:rPrChange>
                  </w:rPr>
                  <w:fldChar w:fldCharType="separate"/>
                </w:r>
                <w:r w:rsidRPr="00773641">
                  <w:rPr>
                    <w:rStyle w:val="Hyperlink"/>
                    <w:color w:val="auto"/>
                    <w:u w:val="none"/>
                    <w:rPrChange w:id="125" w:author="ege bulut" w:date="2020-01-05T22:58:00Z">
                      <w:rPr>
                        <w:rStyle w:val="Hyperlink"/>
                      </w:rPr>
                    </w:rPrChange>
                  </w:rPr>
                  <w:t>Field Testing Questionnaire</w:t>
                </w:r>
                <w:r w:rsidRPr="00773641">
                  <w:rPr>
                    <w:rStyle w:val="Hyperlink"/>
                    <w:color w:val="auto"/>
                    <w:u w:val="none"/>
                    <w:rPrChange w:id="126" w:author="ege bulut" w:date="2020-01-05T22:58:00Z">
                      <w:rPr>
                        <w:rStyle w:val="Hyperlink"/>
                      </w:rPr>
                    </w:rPrChange>
                  </w:rPr>
                  <w:ptab w:relativeTo="margin" w:alignment="right" w:leader="dot"/>
                </w:r>
                <w:r w:rsidRPr="00773641">
                  <w:rPr>
                    <w:rPrChange w:id="127" w:author="ege bulut" w:date="2020-01-05T22:58:00Z">
                      <w:rPr/>
                    </w:rPrChange>
                  </w:rPr>
                  <w:fldChar w:fldCharType="end"/>
                </w:r>
              </w:ins>
              <w:ins w:id="128" w:author="ege bulut" w:date="2020-01-05T22:59:00Z">
                <w:r w:rsidR="00567732">
                  <w:t>9</w:t>
                </w:r>
              </w:ins>
            </w:p>
            <w:p w:rsidR="00773641" w:rsidRPr="00773641" w:rsidRDefault="00773641" w:rsidP="00773641">
              <w:pPr>
                <w:pStyle w:val="TOC3"/>
                <w:rPr>
                  <w:ins w:id="129" w:author="ege bulut" w:date="2020-01-05T22:53:00Z"/>
                  <w:rPrChange w:id="130" w:author="ege bulut" w:date="2020-01-05T22:58:00Z">
                    <w:rPr>
                      <w:ins w:id="131" w:author="ege bulut" w:date="2020-01-05T22:53:00Z"/>
                    </w:rPr>
                  </w:rPrChange>
                </w:rPr>
              </w:pPr>
              <w:ins w:id="132" w:author="ege bulut" w:date="2020-01-05T22:57:00Z">
                <w:r w:rsidRPr="00773641">
                  <w:rPr>
                    <w:rPrChange w:id="133" w:author="ege bulut" w:date="2020-01-05T22:58:00Z">
                      <w:rPr/>
                    </w:rPrChange>
                  </w:rPr>
                  <w:fldChar w:fldCharType="begin"/>
                </w:r>
                <w:r w:rsidRPr="00773641">
                  <w:rPr>
                    <w:rPrChange w:id="134" w:author="ege bulut" w:date="2020-01-05T22:58:00Z">
                      <w:rPr/>
                    </w:rPrChange>
                  </w:rPr>
                  <w:instrText xml:space="preserve"> HYPERLINK  \l "Consent" </w:instrText>
                </w:r>
                <w:r w:rsidRPr="00773641">
                  <w:rPr>
                    <w:rPrChange w:id="135" w:author="ege bulut" w:date="2020-01-05T22:58:00Z">
                      <w:rPr/>
                    </w:rPrChange>
                  </w:rPr>
                </w:r>
                <w:r w:rsidRPr="00773641">
                  <w:rPr>
                    <w:rPrChange w:id="136" w:author="ege bulut" w:date="2020-01-05T22:58:00Z">
                      <w:rPr/>
                    </w:rPrChange>
                  </w:rPr>
                  <w:fldChar w:fldCharType="separate"/>
                </w:r>
                <w:r w:rsidRPr="00773641">
                  <w:rPr>
                    <w:rStyle w:val="Hyperlink"/>
                    <w:color w:val="auto"/>
                    <w:u w:val="none"/>
                    <w:rPrChange w:id="137" w:author="ege bulut" w:date="2020-01-05T22:58:00Z">
                      <w:rPr>
                        <w:rStyle w:val="Hyperlink"/>
                      </w:rPr>
                    </w:rPrChange>
                  </w:rPr>
                  <w:t>Consent Form</w:t>
                </w:r>
                <w:r w:rsidRPr="00773641">
                  <w:rPr>
                    <w:rStyle w:val="Hyperlink"/>
                    <w:color w:val="auto"/>
                    <w:u w:val="none"/>
                    <w:rPrChange w:id="138" w:author="ege bulut" w:date="2020-01-05T22:58:00Z">
                      <w:rPr>
                        <w:rStyle w:val="Hyperlink"/>
                      </w:rPr>
                    </w:rPrChange>
                  </w:rPr>
                  <w:ptab w:relativeTo="margin" w:alignment="right" w:leader="dot"/>
                </w:r>
                <w:r w:rsidRPr="00773641">
                  <w:rPr>
                    <w:rPrChange w:id="139" w:author="ege bulut" w:date="2020-01-05T22:58:00Z">
                      <w:rPr/>
                    </w:rPrChange>
                  </w:rPr>
                  <w:fldChar w:fldCharType="end"/>
                </w:r>
              </w:ins>
              <w:ins w:id="140" w:author="ege bulut" w:date="2020-01-05T22:59:00Z">
                <w:r w:rsidR="00567732">
                  <w:t>10</w:t>
                </w:r>
              </w:ins>
            </w:p>
            <w:p w:rsidR="00773641" w:rsidRPr="00773641" w:rsidRDefault="00773641" w:rsidP="00773641">
              <w:pPr>
                <w:pStyle w:val="TOC3"/>
                <w:rPr>
                  <w:ins w:id="141" w:author="ege bulut" w:date="2020-01-05T22:53:00Z"/>
                  <w:rPrChange w:id="142" w:author="ege bulut" w:date="2020-01-05T22:58:00Z">
                    <w:rPr>
                      <w:ins w:id="143" w:author="ege bulut" w:date="2020-01-05T22:53:00Z"/>
                    </w:rPr>
                  </w:rPrChange>
                </w:rPr>
              </w:pPr>
              <w:ins w:id="144" w:author="ege bulut" w:date="2020-01-05T22:57:00Z">
                <w:r w:rsidRPr="00773641">
                  <w:rPr>
                    <w:rPrChange w:id="145" w:author="ege bulut" w:date="2020-01-05T22:58:00Z">
                      <w:rPr/>
                    </w:rPrChange>
                  </w:rPr>
                  <w:fldChar w:fldCharType="begin"/>
                </w:r>
                <w:r w:rsidRPr="00773641">
                  <w:rPr>
                    <w:rPrChange w:id="146" w:author="ege bulut" w:date="2020-01-05T22:58:00Z">
                      <w:rPr/>
                    </w:rPrChange>
                  </w:rPr>
                  <w:instrText xml:space="preserve"> HYPERLINK  \l "Heuristic" </w:instrText>
                </w:r>
                <w:r w:rsidRPr="00773641">
                  <w:rPr>
                    <w:rPrChange w:id="147" w:author="ege bulut" w:date="2020-01-05T22:58:00Z">
                      <w:rPr/>
                    </w:rPrChange>
                  </w:rPr>
                </w:r>
                <w:r w:rsidRPr="00773641">
                  <w:rPr>
                    <w:rPrChange w:id="148" w:author="ege bulut" w:date="2020-01-05T22:58:00Z">
                      <w:rPr/>
                    </w:rPrChange>
                  </w:rPr>
                  <w:fldChar w:fldCharType="separate"/>
                </w:r>
                <w:r w:rsidRPr="00773641">
                  <w:rPr>
                    <w:rStyle w:val="Hyperlink"/>
                    <w:color w:val="auto"/>
                    <w:u w:val="none"/>
                    <w:rPrChange w:id="149" w:author="ege bulut" w:date="2020-01-05T22:58:00Z">
                      <w:rPr>
                        <w:rStyle w:val="Hyperlink"/>
                      </w:rPr>
                    </w:rPrChange>
                  </w:rPr>
                  <w:t>Heuristic Evaluation</w:t>
                </w:r>
                <w:r w:rsidRPr="00773641">
                  <w:rPr>
                    <w:rStyle w:val="Hyperlink"/>
                    <w:color w:val="auto"/>
                    <w:u w:val="none"/>
                    <w:rPrChange w:id="150" w:author="ege bulut" w:date="2020-01-05T22:58:00Z">
                      <w:rPr>
                        <w:rStyle w:val="Hyperlink"/>
                      </w:rPr>
                    </w:rPrChange>
                  </w:rPr>
                  <w:ptab w:relativeTo="margin" w:alignment="right" w:leader="dot"/>
                </w:r>
                <w:r w:rsidRPr="00773641">
                  <w:rPr>
                    <w:rPrChange w:id="151" w:author="ege bulut" w:date="2020-01-05T22:58:00Z">
                      <w:rPr/>
                    </w:rPrChange>
                  </w:rPr>
                  <w:fldChar w:fldCharType="end"/>
                </w:r>
              </w:ins>
              <w:ins w:id="152" w:author="ege bulut" w:date="2020-01-05T22:59:00Z">
                <w:r w:rsidR="00567732">
                  <w:t>11</w:t>
                </w:r>
              </w:ins>
            </w:p>
            <w:p w:rsidR="00773641" w:rsidRPr="00773641" w:rsidRDefault="00773641" w:rsidP="00773641">
              <w:pPr>
                <w:rPr>
                  <w:ins w:id="153" w:author="ege bulut" w:date="2020-01-05T22:52:00Z"/>
                  <w:lang w:val="en-US"/>
                  <w:rPrChange w:id="154" w:author="ege bulut" w:date="2020-01-05T22:53:00Z">
                    <w:rPr>
                      <w:ins w:id="155" w:author="ege bulut" w:date="2020-01-05T22:52:00Z"/>
                    </w:rPr>
                  </w:rPrChange>
                </w:rPr>
                <w:pPrChange w:id="156" w:author="ege bulut" w:date="2020-01-05T22:53:00Z">
                  <w:pPr>
                    <w:pStyle w:val="TOC3"/>
                  </w:pPr>
                </w:pPrChange>
              </w:pPr>
            </w:p>
            <w:p w:rsidR="00773641" w:rsidRPr="00773641" w:rsidRDefault="00773641" w:rsidP="00773641">
              <w:pPr>
                <w:rPr>
                  <w:ins w:id="157" w:author="ege bulut" w:date="2020-01-05T22:51:00Z"/>
                  <w:lang w:val="en-US"/>
                  <w:rPrChange w:id="158" w:author="ege bulut" w:date="2020-01-05T22:52:00Z">
                    <w:rPr>
                      <w:ins w:id="159" w:author="ege bulut" w:date="2020-01-05T22:51:00Z"/>
                    </w:rPr>
                  </w:rPrChange>
                </w:rPr>
                <w:pPrChange w:id="160" w:author="ege bulut" w:date="2020-01-05T22:52:00Z">
                  <w:pPr>
                    <w:pStyle w:val="TOC3"/>
                    <w:ind w:left="0"/>
                  </w:pPr>
                </w:pPrChange>
              </w:pPr>
            </w:p>
            <w:p w:rsidR="00773641" w:rsidRPr="00773641" w:rsidRDefault="00773641" w:rsidP="00773641">
              <w:pPr>
                <w:rPr>
                  <w:ins w:id="161" w:author="ege bulut" w:date="2020-01-05T22:49:00Z"/>
                  <w:lang w:val="en-US"/>
                  <w:rPrChange w:id="162" w:author="ege bulut" w:date="2020-01-05T22:51:00Z">
                    <w:rPr>
                      <w:ins w:id="163" w:author="ege bulut" w:date="2020-01-05T22:49:00Z"/>
                    </w:rPr>
                  </w:rPrChange>
                </w:rPr>
                <w:pPrChange w:id="164" w:author="ege bulut" w:date="2020-01-05T22:51:00Z">
                  <w:pPr>
                    <w:pStyle w:val="TOC3"/>
                    <w:ind w:left="446"/>
                  </w:pPr>
                </w:pPrChange>
              </w:pPr>
            </w:p>
            <w:customXmlInsRangeStart w:id="165" w:author="ege bulut" w:date="2020-01-05T22:49:00Z"/>
          </w:sdtContent>
        </w:sdt>
        <w:customXmlInsRangeEnd w:id="165"/>
        <w:p w:rsidR="00890F7B" w:rsidRPr="00773641" w:rsidRDefault="00890F7B">
          <w:pPr>
            <w:rPr>
              <w:ins w:id="166" w:author="ege bulut" w:date="2020-01-05T22:45:00Z"/>
              <w:rPrChange w:id="167" w:author="ege bulut" w:date="2020-01-05T22:48:00Z">
                <w:rPr>
                  <w:ins w:id="168" w:author="ege bulut" w:date="2020-01-05T22:45:00Z"/>
                  <w:color w:val="4472C4" w:themeColor="accent1"/>
                  <w:sz w:val="32"/>
                  <w:szCs w:val="32"/>
                  <w:u w:val="single"/>
                  <w:lang w:val="en-US"/>
                </w:rPr>
              </w:rPrChange>
            </w:rPr>
          </w:pPr>
          <w:ins w:id="169" w:author="ege bulut" w:date="2020-01-05T22:46:00Z">
            <w:r>
              <w:rPr>
                <w:color w:val="4472C4" w:themeColor="accent1"/>
                <w:sz w:val="32"/>
                <w:szCs w:val="32"/>
                <w:u w:val="single"/>
                <w:lang w:val="en-US"/>
              </w:rPr>
              <w:br w:type="page"/>
            </w:r>
          </w:ins>
        </w:p>
        <w:customXmlInsRangeStart w:id="170" w:author="ege bulut" w:date="2020-01-05T22:45:00Z"/>
      </w:sdtContent>
    </w:sdt>
    <w:customXmlInsRangeEnd w:id="170"/>
    <w:p w:rsidR="005847DB" w:rsidRPr="0018566B" w:rsidRDefault="00F20D67">
      <w:pPr>
        <w:rPr>
          <w:color w:val="4472C4" w:themeColor="accent1"/>
          <w:sz w:val="32"/>
          <w:szCs w:val="32"/>
          <w:u w:val="single"/>
          <w:lang w:val="en-US"/>
          <w:rPrChange w:id="171" w:author="ege bulut" w:date="2020-01-05T22:11:00Z">
            <w:rPr>
              <w:color w:val="4472C4" w:themeColor="accent1"/>
              <w:sz w:val="32"/>
              <w:szCs w:val="32"/>
              <w:u w:val="single"/>
            </w:rPr>
          </w:rPrChange>
        </w:rPr>
      </w:pPr>
      <w:bookmarkStart w:id="172" w:name="Intro"/>
      <w:r w:rsidRPr="0018566B">
        <w:rPr>
          <w:color w:val="4472C4" w:themeColor="accent1"/>
          <w:sz w:val="32"/>
          <w:szCs w:val="32"/>
          <w:u w:val="single"/>
          <w:lang w:val="en-US"/>
          <w:rPrChange w:id="173" w:author="ege bulut" w:date="2020-01-05T22:11:00Z">
            <w:rPr>
              <w:color w:val="4472C4" w:themeColor="accent1"/>
              <w:sz w:val="32"/>
              <w:szCs w:val="32"/>
              <w:u w:val="single"/>
            </w:rPr>
          </w:rPrChange>
        </w:rPr>
        <w:lastRenderedPageBreak/>
        <w:t>Introduction</w:t>
      </w:r>
      <w:r w:rsidR="00175C2F" w:rsidRPr="0018566B">
        <w:rPr>
          <w:color w:val="4472C4" w:themeColor="accent1"/>
          <w:sz w:val="32"/>
          <w:szCs w:val="32"/>
          <w:u w:val="single"/>
          <w:lang w:val="en-US"/>
          <w:rPrChange w:id="174" w:author="ege bulut" w:date="2020-01-05T22:11:00Z">
            <w:rPr>
              <w:color w:val="4472C4" w:themeColor="accent1"/>
              <w:sz w:val="32"/>
              <w:szCs w:val="32"/>
              <w:u w:val="single"/>
            </w:rPr>
          </w:rPrChange>
        </w:rPr>
        <w:t xml:space="preserve"> &amp; Background</w:t>
      </w:r>
    </w:p>
    <w:bookmarkEnd w:id="172"/>
    <w:p w:rsidR="00175C2F" w:rsidRPr="0018566B" w:rsidRDefault="00175C2F" w:rsidP="005E24CC">
      <w:pPr>
        <w:rPr>
          <w:sz w:val="24"/>
          <w:szCs w:val="24"/>
          <w:lang w:val="en-US"/>
          <w:rPrChange w:id="175" w:author="ege bulut" w:date="2020-01-05T22:11:00Z">
            <w:rPr>
              <w:sz w:val="24"/>
              <w:szCs w:val="24"/>
            </w:rPr>
          </w:rPrChange>
        </w:rPr>
      </w:pPr>
      <w:r w:rsidRPr="0018566B">
        <w:rPr>
          <w:sz w:val="24"/>
          <w:szCs w:val="24"/>
          <w:lang w:val="en-US"/>
          <w:rPrChange w:id="176" w:author="ege bulut" w:date="2020-01-05T22:11:00Z">
            <w:rPr>
              <w:sz w:val="24"/>
              <w:szCs w:val="24"/>
            </w:rPr>
          </w:rPrChange>
        </w:rPr>
        <w:t xml:space="preserve">The overall objective of the evaluation problem is to come up with recommendations on how to improve/enhance people’s experiences when interacting with an application or technology. This </w:t>
      </w:r>
      <w:del w:id="177" w:author="ege bulut" w:date="2020-01-05T22:34:00Z">
        <w:r w:rsidRPr="0018566B" w:rsidDel="008F376A">
          <w:rPr>
            <w:sz w:val="24"/>
            <w:szCs w:val="24"/>
            <w:lang w:val="en-US"/>
            <w:rPrChange w:id="178" w:author="ege bulut" w:date="2020-01-05T22:11:00Z">
              <w:rPr>
                <w:sz w:val="24"/>
                <w:szCs w:val="24"/>
              </w:rPr>
            </w:rPrChange>
          </w:rPr>
          <w:delText>particular problem</w:delText>
        </w:r>
      </w:del>
      <w:ins w:id="179" w:author="ege bulut" w:date="2020-01-05T22:34:00Z">
        <w:r w:rsidR="008F376A" w:rsidRPr="008F376A">
          <w:rPr>
            <w:sz w:val="24"/>
            <w:szCs w:val="24"/>
            <w:lang w:val="en-US"/>
          </w:rPr>
          <w:t>problem</w:t>
        </w:r>
      </w:ins>
      <w:r w:rsidRPr="0018566B">
        <w:rPr>
          <w:sz w:val="24"/>
          <w:szCs w:val="24"/>
          <w:lang w:val="en-US"/>
          <w:rPrChange w:id="180" w:author="ege bulut" w:date="2020-01-05T22:11:00Z">
            <w:rPr>
              <w:sz w:val="24"/>
              <w:szCs w:val="24"/>
            </w:rPr>
          </w:rPrChange>
        </w:rPr>
        <w:t xml:space="preserve"> carries out an evaluation of an existing multi-player smartphone game. The purpose of this is to improve the way people interact with their smartphone when playing the game and/or interacting with the game content, in a stable or varying use context. In order to evaluate</w:t>
      </w:r>
      <w:r w:rsidR="00F23CB8" w:rsidRPr="0018566B">
        <w:rPr>
          <w:sz w:val="24"/>
          <w:szCs w:val="24"/>
          <w:lang w:val="en-US"/>
          <w:rPrChange w:id="181" w:author="ege bulut" w:date="2020-01-05T22:11:00Z">
            <w:rPr>
              <w:sz w:val="24"/>
              <w:szCs w:val="24"/>
            </w:rPr>
          </w:rPrChange>
        </w:rPr>
        <w:t xml:space="preserve"> product, there are two options, both containing different techniques to carry them out. The first one is, evaluating with users. The approach for having users for evaluating a product splits into two: in controlled environments and in the wild. Controlled environments are set up by experts to observe users’ interaction with the product. First one of the controlled setting techniques is called usability testing. Its purpose is to focus on how well users perform tasks with the product. The testing based on typical tasks and </w:t>
      </w:r>
      <w:r w:rsidR="00B9031E" w:rsidRPr="0018566B">
        <w:rPr>
          <w:sz w:val="24"/>
          <w:szCs w:val="24"/>
          <w:lang w:val="en-US"/>
          <w:rPrChange w:id="182" w:author="ege bulut" w:date="2020-01-05T22:11:00Z">
            <w:rPr>
              <w:sz w:val="24"/>
              <w:szCs w:val="24"/>
            </w:rPr>
          </w:rPrChange>
        </w:rPr>
        <w:t xml:space="preserve">it is common to record users’ performance by video or audio. Some of the testers might time the completion of tasks as well as observing how they are carried out by the users. Additional to the time data, number of errors classified by type of errors are recorded as well. Comparison of similar products or prototype is common for this kind of evaluation. This technique can be carried out in a lab, in an environment where the lab equipment can be set or in a portable lab. The data is collected throughout typical tasks that a user would carry out normally when interacting with the product. Interviews and questionnaires can add to this data and help to explain errors or frustrations. One of the key points of this technique is choosing the right representative users and representative tasks. In order to carry out this technique, the test users would require to be informed by a consent form that explains the procedures and deals with ethical issues. It is most important for this technique to work </w:t>
      </w:r>
      <w:r w:rsidR="00146EAA" w:rsidRPr="0018566B">
        <w:rPr>
          <w:sz w:val="24"/>
          <w:szCs w:val="24"/>
          <w:lang w:val="en-US"/>
          <w:rPrChange w:id="183" w:author="ege bulut" w:date="2020-01-05T22:11:00Z">
            <w:rPr>
              <w:sz w:val="24"/>
              <w:szCs w:val="24"/>
            </w:rPr>
          </w:rPrChange>
        </w:rPr>
        <w:t xml:space="preserve">that each user has the same testing conditions. One of the advantages of this technique is that it is uninterrupted. It gives to opportunity for testers to assess performance, identify errors and help explain why users did what they did throughout the testing. Moreover, testers can use this technique in conjunction with satisfaction questionnaires and interviews to elicit user opinions. On the other hand, controlled settings are artificial, therefore, they lack context. The data collected would be misleading if the chosen users and typical tasks are not suitable to test the product in depth. It requires an investment of time to set up the tests, recruit participants, run tests and, if used, write up questionnaires and conduct interviews. </w:t>
      </w:r>
      <w:r w:rsidR="00BA3A88" w:rsidRPr="0018566B">
        <w:rPr>
          <w:sz w:val="24"/>
          <w:szCs w:val="24"/>
          <w:lang w:val="en-US"/>
          <w:rPrChange w:id="184" w:author="ege bulut" w:date="2020-01-05T22:11:00Z">
            <w:rPr>
              <w:sz w:val="24"/>
              <w:szCs w:val="24"/>
            </w:rPr>
          </w:rPrChange>
        </w:rPr>
        <w:t xml:space="preserve">Another technique that is used in controlled environments is conducting experiments. Experiments rely on formulating and testing a hypothesis related to the product. As any other experiment, this technique would require testers to predict the relationship between two or more variables. </w:t>
      </w:r>
      <w:r w:rsidR="00B53BC5" w:rsidRPr="0018566B">
        <w:rPr>
          <w:sz w:val="24"/>
          <w:szCs w:val="24"/>
          <w:lang w:val="en-US"/>
          <w:rPrChange w:id="185" w:author="ege bulut" w:date="2020-01-05T22:11:00Z">
            <w:rPr>
              <w:sz w:val="24"/>
              <w:szCs w:val="24"/>
            </w:rPr>
          </w:rPrChange>
        </w:rPr>
        <w:t xml:space="preserve">Experimenting requires independent variables that are manipulated by the researcher and dependent variable is influenced by the independent variable. Common typical experimental designs have one or two independent variables. Experiments should be validated statistically and replicable. </w:t>
      </w:r>
      <w:r w:rsidR="001B73F7" w:rsidRPr="0018566B">
        <w:rPr>
          <w:sz w:val="24"/>
          <w:szCs w:val="24"/>
          <w:lang w:val="en-US"/>
          <w:rPrChange w:id="186" w:author="ege bulut" w:date="2020-01-05T22:11:00Z">
            <w:rPr>
              <w:sz w:val="24"/>
              <w:szCs w:val="24"/>
            </w:rPr>
          </w:rPrChange>
        </w:rPr>
        <w:t xml:space="preserve">When it comes to participants, there are several choices for experimenting. First one is having different participants. A single group of participants is allocated randomly to the experimental conditions. If this technique is chosen, then no order effects the experiment, but many participants are required, and individual differences are a problem. Second one is having same participants. All participants take part in both conditions. </w:t>
      </w:r>
      <w:r w:rsidR="006C1CFF" w:rsidRPr="0018566B">
        <w:rPr>
          <w:sz w:val="24"/>
          <w:szCs w:val="24"/>
          <w:lang w:val="en-US"/>
          <w:rPrChange w:id="187" w:author="ege bulut" w:date="2020-01-05T22:11:00Z">
            <w:rPr>
              <w:sz w:val="24"/>
              <w:szCs w:val="24"/>
            </w:rPr>
          </w:rPrChange>
        </w:rPr>
        <w:t xml:space="preserve">If this technique is </w:t>
      </w:r>
      <w:r w:rsidR="006C1CFF" w:rsidRPr="0018566B">
        <w:rPr>
          <w:sz w:val="24"/>
          <w:szCs w:val="24"/>
          <w:lang w:val="en-US"/>
          <w:rPrChange w:id="188" w:author="ege bulut" w:date="2020-01-05T22:11:00Z">
            <w:rPr>
              <w:sz w:val="24"/>
              <w:szCs w:val="24"/>
            </w:rPr>
          </w:rPrChange>
        </w:rPr>
        <w:lastRenderedPageBreak/>
        <w:t xml:space="preserve">chosen, then few individuals are required as individuals does not cause differences, but counter balancing is required because of ordering effects. </w:t>
      </w:r>
      <w:r w:rsidR="001B73F7" w:rsidRPr="0018566B">
        <w:rPr>
          <w:sz w:val="24"/>
          <w:szCs w:val="24"/>
          <w:lang w:val="en-US"/>
          <w:rPrChange w:id="189" w:author="ege bulut" w:date="2020-01-05T22:11:00Z">
            <w:rPr>
              <w:sz w:val="24"/>
              <w:szCs w:val="24"/>
            </w:rPr>
          </w:rPrChange>
        </w:rPr>
        <w:t xml:space="preserve">The final one is matched participants. The participants are matched in pairs based on expertise, gender or etc. </w:t>
      </w:r>
      <w:r w:rsidR="006C1CFF" w:rsidRPr="0018566B">
        <w:rPr>
          <w:sz w:val="24"/>
          <w:szCs w:val="24"/>
          <w:lang w:val="en-US"/>
          <w:rPrChange w:id="190" w:author="ege bulut" w:date="2020-01-05T22:11:00Z">
            <w:rPr>
              <w:sz w:val="24"/>
              <w:szCs w:val="24"/>
            </w:rPr>
          </w:rPrChange>
        </w:rPr>
        <w:t xml:space="preserve">If this technique is chosen, then no order effects the experiment but individual differences are reduced. However, </w:t>
      </w:r>
      <w:del w:id="191" w:author="ege bulut" w:date="2020-01-05T22:47:00Z">
        <w:r w:rsidR="006C1CFF" w:rsidRPr="0018566B" w:rsidDel="00890F7B">
          <w:rPr>
            <w:sz w:val="24"/>
            <w:szCs w:val="24"/>
            <w:lang w:val="en-US"/>
            <w:rPrChange w:id="192" w:author="ege bulut" w:date="2020-01-05T22:11:00Z">
              <w:rPr>
                <w:sz w:val="24"/>
                <w:szCs w:val="24"/>
              </w:rPr>
            </w:rPrChange>
          </w:rPr>
          <w:delText>can not</w:delText>
        </w:r>
      </w:del>
      <w:ins w:id="193" w:author="ege bulut" w:date="2020-01-05T22:47:00Z">
        <w:r w:rsidR="00890F7B" w:rsidRPr="00773641">
          <w:rPr>
            <w:sz w:val="24"/>
            <w:szCs w:val="24"/>
            <w:lang w:val="en-US"/>
          </w:rPr>
          <w:t>cannot</w:t>
        </w:r>
      </w:ins>
      <w:r w:rsidR="006C1CFF" w:rsidRPr="0018566B">
        <w:rPr>
          <w:sz w:val="24"/>
          <w:szCs w:val="24"/>
          <w:lang w:val="en-US"/>
          <w:rPrChange w:id="194" w:author="ege bulut" w:date="2020-01-05T22:11:00Z">
            <w:rPr>
              <w:sz w:val="24"/>
              <w:szCs w:val="24"/>
            </w:rPr>
          </w:rPrChange>
        </w:rPr>
        <w:t xml:space="preserve"> be sure of perfect matching on all differences. Experiments test hypothesis to discover new knowledge by investigating the relationship between two or more things.</w:t>
      </w:r>
      <w:r w:rsidR="00D2774B" w:rsidRPr="0018566B">
        <w:rPr>
          <w:sz w:val="24"/>
          <w:szCs w:val="24"/>
          <w:lang w:val="en-US"/>
          <w:rPrChange w:id="195" w:author="ege bulut" w:date="2020-01-05T22:11:00Z">
            <w:rPr>
              <w:sz w:val="24"/>
              <w:szCs w:val="24"/>
            </w:rPr>
          </w:rPrChange>
        </w:rPr>
        <w:t xml:space="preserve"> Usability testing is applied experimentation.  As for the second approach, in the wild, there is one technique, which is field studies. Field studies take place anywhere other than a controlled lab, in natural settings, the real world. Through field studies, observations, interviews and logs are collected in natural settings. The aim is to understand what users naturally do and how technology is used in the context of their day to day lives. Observations and interviews produce a range of data, including notes, photos, video, audio and/or logs. </w:t>
      </w:r>
      <w:r w:rsidR="00930B57" w:rsidRPr="0018566B">
        <w:rPr>
          <w:sz w:val="24"/>
          <w:szCs w:val="24"/>
          <w:lang w:val="en-US"/>
          <w:rPrChange w:id="196" w:author="ege bulut" w:date="2020-01-05T22:11:00Z">
            <w:rPr>
              <w:sz w:val="24"/>
              <w:szCs w:val="24"/>
            </w:rPr>
          </w:rPrChange>
        </w:rPr>
        <w:t xml:space="preserve">Self report is also commonly used to gather information about user experiences such as diary studies and questionnaires. During the field studies, observation should be done either from a distance or closely working. Observations should be noted down on a specially designed form. If the tester has the resources and the participants agree on it, video or audio recording may be appropriate as well. </w:t>
      </w:r>
      <w:r w:rsidR="00E66573" w:rsidRPr="0018566B">
        <w:rPr>
          <w:sz w:val="24"/>
          <w:szCs w:val="24"/>
          <w:lang w:val="en-US"/>
          <w:rPrChange w:id="197" w:author="ege bulut" w:date="2020-01-05T22:11:00Z">
            <w:rPr>
              <w:sz w:val="24"/>
              <w:szCs w:val="24"/>
            </w:rPr>
          </w:rPrChange>
        </w:rPr>
        <w:t xml:space="preserve">Observations should be made on problems seen while users interact with the product, the tasks that the users carry out, the way the product mediate social interactions, whether the product is used as expected, whether users enjoy their interaction with the product, whether there are any disruptions to the tasks, etc. </w:t>
      </w:r>
      <w:r w:rsidR="00C63930" w:rsidRPr="0018566B">
        <w:rPr>
          <w:sz w:val="24"/>
          <w:szCs w:val="24"/>
          <w:lang w:val="en-US"/>
          <w:rPrChange w:id="198" w:author="ege bulut" w:date="2020-01-05T22:11:00Z">
            <w:rPr>
              <w:sz w:val="24"/>
              <w:szCs w:val="24"/>
            </w:rPr>
          </w:rPrChange>
        </w:rPr>
        <w:t xml:space="preserve">Interviews are as important as observations and should take place during the testing activities or after the testing activities. The interviewer may take notes or make audio recordings during these interviews. </w:t>
      </w:r>
      <w:r w:rsidR="005655F1" w:rsidRPr="0018566B">
        <w:rPr>
          <w:sz w:val="24"/>
          <w:szCs w:val="24"/>
          <w:lang w:val="en-US"/>
          <w:rPrChange w:id="199" w:author="ege bulut" w:date="2020-01-05T22:11:00Z">
            <w:rPr>
              <w:sz w:val="24"/>
              <w:szCs w:val="24"/>
            </w:rPr>
          </w:rPrChange>
        </w:rPr>
        <w:t xml:space="preserve">The interview should aim to find out whether users have enjoyed or satisfied of their overall experiences, follow up on interesting observations throughout the testing, find clarifications where an event or activity was unclear, ask for examples to back up general points, give the participant a chance to say anything else they want. </w:t>
      </w:r>
      <w:r w:rsidR="00B56646" w:rsidRPr="0018566B">
        <w:rPr>
          <w:sz w:val="24"/>
          <w:szCs w:val="24"/>
          <w:lang w:val="en-US"/>
          <w:rPrChange w:id="200" w:author="ege bulut" w:date="2020-01-05T22:11:00Z">
            <w:rPr>
              <w:sz w:val="24"/>
              <w:szCs w:val="24"/>
            </w:rPr>
          </w:rPrChange>
        </w:rPr>
        <w:t xml:space="preserve">Data gathered through field experience can be </w:t>
      </w:r>
      <w:del w:id="201" w:author="ege bulut" w:date="2020-01-05T22:34:00Z">
        <w:r w:rsidR="00B56646" w:rsidRPr="0018566B" w:rsidDel="008F376A">
          <w:rPr>
            <w:sz w:val="24"/>
            <w:szCs w:val="24"/>
            <w:lang w:val="en-US"/>
            <w:rPrChange w:id="202" w:author="ege bulut" w:date="2020-01-05T22:11:00Z">
              <w:rPr>
                <w:sz w:val="24"/>
                <w:szCs w:val="24"/>
              </w:rPr>
            </w:rPrChange>
          </w:rPr>
          <w:delText>analysed</w:delText>
        </w:r>
      </w:del>
      <w:ins w:id="203" w:author="ege bulut" w:date="2020-01-05T22:34:00Z">
        <w:r w:rsidR="008F376A" w:rsidRPr="008F376A">
          <w:rPr>
            <w:sz w:val="24"/>
            <w:szCs w:val="24"/>
            <w:lang w:val="en-US"/>
          </w:rPr>
          <w:t>analyzed</w:t>
        </w:r>
      </w:ins>
      <w:r w:rsidR="00B56646" w:rsidRPr="0018566B">
        <w:rPr>
          <w:sz w:val="24"/>
          <w:szCs w:val="24"/>
          <w:lang w:val="en-US"/>
          <w:rPrChange w:id="204" w:author="ege bulut" w:date="2020-01-05T22:11:00Z">
            <w:rPr>
              <w:sz w:val="24"/>
              <w:szCs w:val="24"/>
            </w:rPr>
          </w:rPrChange>
        </w:rPr>
        <w:t xml:space="preserve"> through simple counts for </w:t>
      </w:r>
      <w:del w:id="205" w:author="ege bulut" w:date="2020-01-05T22:34:00Z">
        <w:r w:rsidR="00B56646" w:rsidRPr="0018566B" w:rsidDel="008F376A">
          <w:rPr>
            <w:sz w:val="24"/>
            <w:szCs w:val="24"/>
            <w:lang w:val="en-US"/>
            <w:rPrChange w:id="206" w:author="ege bulut" w:date="2020-01-05T22:11:00Z">
              <w:rPr>
                <w:sz w:val="24"/>
                <w:szCs w:val="24"/>
              </w:rPr>
            </w:rPrChange>
          </w:rPr>
          <w:delText>summarising</w:delText>
        </w:r>
      </w:del>
      <w:ins w:id="207" w:author="ege bulut" w:date="2020-01-05T22:34:00Z">
        <w:r w:rsidR="008F376A" w:rsidRPr="008F376A">
          <w:rPr>
            <w:sz w:val="24"/>
            <w:szCs w:val="24"/>
            <w:lang w:val="en-US"/>
          </w:rPr>
          <w:t>summarizing</w:t>
        </w:r>
      </w:ins>
      <w:r w:rsidR="00B56646" w:rsidRPr="0018566B">
        <w:rPr>
          <w:sz w:val="24"/>
          <w:szCs w:val="24"/>
          <w:lang w:val="en-US"/>
          <w:rPrChange w:id="208" w:author="ege bulut" w:date="2020-01-05T22:11:00Z">
            <w:rPr>
              <w:sz w:val="24"/>
              <w:szCs w:val="24"/>
            </w:rPr>
          </w:rPrChange>
        </w:rPr>
        <w:t xml:space="preserve">. </w:t>
      </w:r>
      <w:r w:rsidR="005E24CC" w:rsidRPr="0018566B">
        <w:rPr>
          <w:sz w:val="24"/>
          <w:szCs w:val="24"/>
          <w:lang w:val="en-US"/>
          <w:rPrChange w:id="209" w:author="ege bulut" w:date="2020-01-05T22:11:00Z">
            <w:rPr>
              <w:sz w:val="24"/>
              <w:szCs w:val="24"/>
            </w:rPr>
          </w:rPrChange>
        </w:rPr>
        <w:t xml:space="preserve">Meaning, features mentioned positively by most users, problems highlighted by most users, etc. Categorizing comments and events under themes or type of interaction is another option for </w:t>
      </w:r>
      <w:del w:id="210" w:author="ege bulut" w:date="2020-01-05T22:34:00Z">
        <w:r w:rsidR="005E24CC" w:rsidRPr="0018566B" w:rsidDel="008F376A">
          <w:rPr>
            <w:sz w:val="24"/>
            <w:szCs w:val="24"/>
            <w:lang w:val="en-US"/>
            <w:rPrChange w:id="211" w:author="ege bulut" w:date="2020-01-05T22:11:00Z">
              <w:rPr>
                <w:sz w:val="24"/>
                <w:szCs w:val="24"/>
              </w:rPr>
            </w:rPrChange>
          </w:rPr>
          <w:delText>analysing</w:delText>
        </w:r>
      </w:del>
      <w:ins w:id="212" w:author="ege bulut" w:date="2020-01-05T22:34:00Z">
        <w:r w:rsidR="008F376A" w:rsidRPr="008F376A">
          <w:rPr>
            <w:sz w:val="24"/>
            <w:szCs w:val="24"/>
            <w:lang w:val="en-US"/>
          </w:rPr>
          <w:t>analyzing</w:t>
        </w:r>
      </w:ins>
      <w:r w:rsidR="005E24CC" w:rsidRPr="0018566B">
        <w:rPr>
          <w:sz w:val="24"/>
          <w:szCs w:val="24"/>
          <w:lang w:val="en-US"/>
          <w:rPrChange w:id="213" w:author="ege bulut" w:date="2020-01-05T22:11:00Z">
            <w:rPr>
              <w:sz w:val="24"/>
              <w:szCs w:val="24"/>
            </w:rPr>
          </w:rPrChange>
        </w:rPr>
        <w:t xml:space="preserve"> data. </w:t>
      </w:r>
      <w:r w:rsidR="009F39F5" w:rsidRPr="0018566B">
        <w:rPr>
          <w:sz w:val="24"/>
          <w:szCs w:val="24"/>
          <w:lang w:val="en-US"/>
          <w:rPrChange w:id="214" w:author="ege bulut" w:date="2020-01-05T22:11:00Z">
            <w:rPr>
              <w:sz w:val="24"/>
              <w:szCs w:val="24"/>
            </w:rPr>
          </w:rPrChange>
        </w:rPr>
        <w:t xml:space="preserve">Data presentation aims to show how the product is being appropriated and integrated into their surroundings. </w:t>
      </w:r>
      <w:r w:rsidR="009C7FD5" w:rsidRPr="0018566B">
        <w:rPr>
          <w:sz w:val="24"/>
          <w:szCs w:val="24"/>
          <w:lang w:val="en-US"/>
          <w:rPrChange w:id="215" w:author="ege bulut" w:date="2020-01-05T22:11:00Z">
            <w:rPr>
              <w:sz w:val="24"/>
              <w:szCs w:val="24"/>
            </w:rPr>
          </w:rPrChange>
        </w:rPr>
        <w:t xml:space="preserve">The aim is rather to capture and reflect usage than to prove something contrary to experimenting. </w:t>
      </w:r>
      <w:r w:rsidR="00D4442D" w:rsidRPr="0018566B">
        <w:rPr>
          <w:sz w:val="24"/>
          <w:szCs w:val="24"/>
          <w:lang w:val="en-US"/>
          <w:rPrChange w:id="216" w:author="ege bulut" w:date="2020-01-05T22:11:00Z">
            <w:rPr>
              <w:sz w:val="24"/>
              <w:szCs w:val="24"/>
            </w:rPr>
          </w:rPrChange>
        </w:rPr>
        <w:t xml:space="preserve">The advantage of this technique is that it helps to understand what users naturally do and how technology impacts them in context. Moreover, evaluating in real usage is the only way of finding out whether a design has been successful in its aims. On the other hand, it has disadvantages of access to settings which provides context for the testing of the app. A natural environment would be a social one, and that is why there would be a lack of control, joined by noise and distractions. Additionally, in such a context it would be hard to capture detail of usability issues. </w:t>
      </w:r>
      <w:r w:rsidR="00BD5BCE" w:rsidRPr="0018566B">
        <w:rPr>
          <w:sz w:val="24"/>
          <w:szCs w:val="24"/>
          <w:lang w:val="en-US"/>
          <w:rPrChange w:id="217" w:author="ege bulut" w:date="2020-01-05T22:11:00Z">
            <w:rPr>
              <w:sz w:val="24"/>
              <w:szCs w:val="24"/>
            </w:rPr>
          </w:rPrChange>
        </w:rPr>
        <w:t xml:space="preserve">The second type of evaluation is </w:t>
      </w:r>
      <w:r w:rsidR="00FD7FD6" w:rsidRPr="0018566B">
        <w:rPr>
          <w:sz w:val="24"/>
          <w:szCs w:val="24"/>
          <w:lang w:val="en-US"/>
          <w:rPrChange w:id="218" w:author="ege bulut" w:date="2020-01-05T22:11:00Z">
            <w:rPr>
              <w:sz w:val="24"/>
              <w:szCs w:val="24"/>
            </w:rPr>
          </w:rPrChange>
        </w:rPr>
        <w:t xml:space="preserve">evaluation without users. Heuristic evaluation is a commonly used technique developed by Jakob Nielsen to conduct evaluation without the need of any users. </w:t>
      </w:r>
      <w:r w:rsidR="002B7F1A" w:rsidRPr="0018566B">
        <w:rPr>
          <w:sz w:val="24"/>
          <w:szCs w:val="24"/>
          <w:lang w:val="en-US"/>
          <w:rPrChange w:id="219" w:author="ege bulut" w:date="2020-01-05T22:11:00Z">
            <w:rPr>
              <w:sz w:val="24"/>
              <w:szCs w:val="24"/>
            </w:rPr>
          </w:rPrChange>
        </w:rPr>
        <w:t xml:space="preserve">Original </w:t>
      </w:r>
      <w:r w:rsidR="00CE61AF" w:rsidRPr="0018566B">
        <w:rPr>
          <w:sz w:val="24"/>
          <w:szCs w:val="24"/>
          <w:lang w:val="en-US"/>
          <w:rPrChange w:id="220" w:author="ege bulut" w:date="2020-01-05T22:11:00Z">
            <w:rPr>
              <w:sz w:val="24"/>
              <w:szCs w:val="24"/>
            </w:rPr>
          </w:rPrChange>
        </w:rPr>
        <w:t xml:space="preserve">heuristics have been revised for current technologies and now are closely related to design guidelines. Heuristic evaluation can be done without users because it involves experts examining a design to see if guidelines are violated or not. One of the advantages of using heuristic evaluation </w:t>
      </w:r>
      <w:r w:rsidR="00143D80" w:rsidRPr="0018566B">
        <w:rPr>
          <w:sz w:val="24"/>
          <w:szCs w:val="24"/>
          <w:lang w:val="en-US"/>
          <w:rPrChange w:id="221" w:author="ege bulut" w:date="2020-01-05T22:11:00Z">
            <w:rPr>
              <w:sz w:val="24"/>
              <w:szCs w:val="24"/>
            </w:rPr>
          </w:rPrChange>
        </w:rPr>
        <w:t xml:space="preserve">is the lack of need of ethical and </w:t>
      </w:r>
      <w:r w:rsidR="00143D80" w:rsidRPr="0018566B">
        <w:rPr>
          <w:sz w:val="24"/>
          <w:szCs w:val="24"/>
          <w:lang w:val="en-US"/>
          <w:rPrChange w:id="222" w:author="ege bulut" w:date="2020-01-05T22:11:00Z">
            <w:rPr>
              <w:sz w:val="24"/>
              <w:szCs w:val="24"/>
            </w:rPr>
          </w:rPrChange>
        </w:rPr>
        <w:lastRenderedPageBreak/>
        <w:t xml:space="preserve">practical issues to consider because any users are not involved in the evaluation. Another advantage is having experts doing the evaluation because best experts have knowledge </w:t>
      </w:r>
      <w:r w:rsidR="00452719" w:rsidRPr="0018566B">
        <w:rPr>
          <w:sz w:val="24"/>
          <w:szCs w:val="24"/>
          <w:lang w:val="en-US"/>
          <w:rPrChange w:id="223" w:author="ege bulut" w:date="2020-01-05T22:11:00Z">
            <w:rPr>
              <w:sz w:val="24"/>
              <w:szCs w:val="24"/>
            </w:rPr>
          </w:rPrChange>
        </w:rPr>
        <w:t>of application domain and users. Therefore, their evaluation is more complex and accurate than user evaluations. Heuristic evaluation can also be quicker and less resource intensive than user studies as finding many participants and setting for evaluation is no longer an issue. However, when it comes to finding experts, it may be difficult to find a specific person as experts are not as common as typical users. Moreover, finding experts can be expensive as their expertise is the way they earn money. When an expert is conducting the evaluation, there is also a slight chance of missing important problems</w:t>
      </w:r>
      <w:r w:rsidR="0019521F" w:rsidRPr="0018566B">
        <w:rPr>
          <w:sz w:val="24"/>
          <w:szCs w:val="24"/>
          <w:lang w:val="en-US"/>
          <w:rPrChange w:id="224" w:author="ege bulut" w:date="2020-01-05T22:11:00Z">
            <w:rPr>
              <w:sz w:val="24"/>
              <w:szCs w:val="24"/>
            </w:rPr>
          </w:rPrChange>
        </w:rPr>
        <w:t xml:space="preserve"> if the expert is not thinking “out of the box”. Someone who is used to see same mistakes will eventually look for those mistakes, which causes this issue, where a typical user would encounter more basic yet rare problems as well. </w:t>
      </w:r>
      <w:r w:rsidR="009A4778" w:rsidRPr="0018566B">
        <w:rPr>
          <w:sz w:val="24"/>
          <w:szCs w:val="24"/>
          <w:lang w:val="en-US"/>
          <w:rPrChange w:id="225" w:author="ege bulut" w:date="2020-01-05T22:11:00Z">
            <w:rPr>
              <w:sz w:val="24"/>
              <w:szCs w:val="24"/>
            </w:rPr>
          </w:rPrChange>
        </w:rPr>
        <w:t xml:space="preserve">Related to the same problem, most of the experts often identify many trivial problems and rarely stumble upon anything useful. </w:t>
      </w:r>
      <w:r w:rsidR="005D7BE9" w:rsidRPr="0018566B">
        <w:rPr>
          <w:sz w:val="24"/>
          <w:szCs w:val="24"/>
          <w:lang w:val="en-US"/>
          <w:rPrChange w:id="226" w:author="ege bulut" w:date="2020-01-05T22:11:00Z">
            <w:rPr>
              <w:sz w:val="24"/>
              <w:szCs w:val="24"/>
            </w:rPr>
          </w:rPrChange>
        </w:rPr>
        <w:t>To conclude all, there are a wide range of approaches to choose from, including those involving users and those which do not require user involvement and every approach has its compromises and challenges. Therefore, it is common to choose two or more methods which complement each other.</w:t>
      </w:r>
    </w:p>
    <w:p w:rsidR="005D7BE9" w:rsidRPr="0018566B" w:rsidRDefault="005D7BE9" w:rsidP="005E24CC">
      <w:pPr>
        <w:rPr>
          <w:sz w:val="24"/>
          <w:szCs w:val="24"/>
          <w:lang w:val="en-US"/>
          <w:rPrChange w:id="227" w:author="ege bulut" w:date="2020-01-05T22:11:00Z">
            <w:rPr>
              <w:sz w:val="24"/>
              <w:szCs w:val="24"/>
            </w:rPr>
          </w:rPrChange>
        </w:rPr>
      </w:pPr>
    </w:p>
    <w:p w:rsidR="005D7BE9" w:rsidRPr="0018566B" w:rsidRDefault="005D7BE9" w:rsidP="005E24CC">
      <w:pPr>
        <w:rPr>
          <w:color w:val="4472C4" w:themeColor="accent1"/>
          <w:sz w:val="32"/>
          <w:szCs w:val="32"/>
          <w:u w:val="single"/>
          <w:lang w:val="en-US"/>
          <w:rPrChange w:id="228" w:author="ege bulut" w:date="2020-01-05T22:11:00Z">
            <w:rPr>
              <w:color w:val="4472C4" w:themeColor="accent1"/>
              <w:sz w:val="32"/>
              <w:szCs w:val="32"/>
              <w:u w:val="single"/>
            </w:rPr>
          </w:rPrChange>
        </w:rPr>
      </w:pPr>
      <w:bookmarkStart w:id="229" w:name="Eval"/>
      <w:r w:rsidRPr="0018566B">
        <w:rPr>
          <w:color w:val="4472C4" w:themeColor="accent1"/>
          <w:sz w:val="32"/>
          <w:szCs w:val="32"/>
          <w:u w:val="single"/>
          <w:lang w:val="en-US"/>
          <w:rPrChange w:id="230" w:author="ege bulut" w:date="2020-01-05T22:11:00Z">
            <w:rPr>
              <w:color w:val="4472C4" w:themeColor="accent1"/>
              <w:sz w:val="32"/>
              <w:szCs w:val="32"/>
              <w:u w:val="single"/>
            </w:rPr>
          </w:rPrChange>
        </w:rPr>
        <w:t>Evaluation Approach</w:t>
      </w:r>
    </w:p>
    <w:bookmarkEnd w:id="229"/>
    <w:p w:rsidR="005D7BE9" w:rsidRPr="0018566B" w:rsidRDefault="00BA2883" w:rsidP="005E24CC">
      <w:pPr>
        <w:rPr>
          <w:ins w:id="231" w:author="ege bulut" w:date="2020-01-05T21:21:00Z"/>
          <w:sz w:val="24"/>
          <w:szCs w:val="24"/>
          <w:lang w:val="en-US"/>
          <w:rPrChange w:id="232" w:author="ege bulut" w:date="2020-01-05T22:11:00Z">
            <w:rPr>
              <w:ins w:id="233" w:author="ege bulut" w:date="2020-01-05T21:21:00Z"/>
              <w:sz w:val="24"/>
              <w:szCs w:val="24"/>
            </w:rPr>
          </w:rPrChange>
        </w:rPr>
      </w:pPr>
      <w:r w:rsidRPr="0018566B">
        <w:rPr>
          <w:sz w:val="24"/>
          <w:szCs w:val="24"/>
          <w:lang w:val="en-US"/>
          <w:rPrChange w:id="234" w:author="ege bulut" w:date="2020-01-05T22:11:00Z">
            <w:rPr>
              <w:sz w:val="24"/>
              <w:szCs w:val="24"/>
            </w:rPr>
          </w:rPrChange>
        </w:rPr>
        <w:t xml:space="preserve">To </w:t>
      </w:r>
      <w:r w:rsidR="00D42C5D" w:rsidRPr="0018566B">
        <w:rPr>
          <w:sz w:val="24"/>
          <w:szCs w:val="24"/>
          <w:lang w:val="en-US"/>
          <w:rPrChange w:id="235" w:author="ege bulut" w:date="2020-01-05T22:11:00Z">
            <w:rPr>
              <w:sz w:val="24"/>
              <w:szCs w:val="24"/>
            </w:rPr>
          </w:rPrChange>
        </w:rPr>
        <w:t>fulfil</w:t>
      </w:r>
      <w:r w:rsidRPr="0018566B">
        <w:rPr>
          <w:sz w:val="24"/>
          <w:szCs w:val="24"/>
          <w:lang w:val="en-US"/>
          <w:rPrChange w:id="236" w:author="ege bulut" w:date="2020-01-05T22:11:00Z">
            <w:rPr>
              <w:sz w:val="24"/>
              <w:szCs w:val="24"/>
            </w:rPr>
          </w:rPrChange>
        </w:rPr>
        <w:t xml:space="preserve"> the </w:t>
      </w:r>
      <w:r w:rsidR="00D42C5D" w:rsidRPr="0018566B">
        <w:rPr>
          <w:sz w:val="24"/>
          <w:szCs w:val="24"/>
          <w:lang w:val="en-US"/>
          <w:rPrChange w:id="237" w:author="ege bulut" w:date="2020-01-05T22:11:00Z">
            <w:rPr>
              <w:sz w:val="24"/>
              <w:szCs w:val="24"/>
            </w:rPr>
          </w:rPrChange>
        </w:rPr>
        <w:t xml:space="preserve">objective of the evaluation problem, an existing multiplayer game for smartphones is required. The game chosen for the evaluation is </w:t>
      </w:r>
      <w:del w:id="238" w:author="ege bulut" w:date="2020-01-05T18:20:00Z">
        <w:r w:rsidR="00D42C5D" w:rsidRPr="0018566B" w:rsidDel="00D42C5D">
          <w:rPr>
            <w:sz w:val="24"/>
            <w:szCs w:val="24"/>
            <w:lang w:val="en-US"/>
            <w:rPrChange w:id="239" w:author="ege bulut" w:date="2020-01-05T22:11:00Z">
              <w:rPr>
                <w:sz w:val="24"/>
                <w:szCs w:val="24"/>
              </w:rPr>
            </w:rPrChange>
          </w:rPr>
          <w:delText>UNO!</w:delText>
        </w:r>
      </w:del>
      <w:ins w:id="240" w:author="ege bulut" w:date="2020-01-05T18:54:00Z">
        <w:r w:rsidR="00DC113F" w:rsidRPr="0018566B">
          <w:rPr>
            <w:sz w:val="24"/>
            <w:szCs w:val="24"/>
            <w:lang w:val="en-US"/>
            <w:rPrChange w:id="241" w:author="ege bulut" w:date="2020-01-05T22:11:00Z">
              <w:rPr>
                <w:sz w:val="24"/>
                <w:szCs w:val="24"/>
              </w:rPr>
            </w:rPrChange>
          </w:rPr>
          <w:t>UNO!</w:t>
        </w:r>
        <w:r w:rsidR="00DC113F" w:rsidRPr="0018566B">
          <w:rPr>
            <w:rFonts w:cstheme="minorHAnsi"/>
            <w:sz w:val="24"/>
            <w:szCs w:val="24"/>
            <w:lang w:val="en-US"/>
            <w:rPrChange w:id="242" w:author="ege bulut" w:date="2020-01-05T22:11:00Z">
              <w:rPr>
                <w:rFonts w:cstheme="minorHAnsi"/>
                <w:sz w:val="24"/>
                <w:szCs w:val="24"/>
              </w:rPr>
            </w:rPrChange>
          </w:rPr>
          <w:t xml:space="preserve"> ™</w:t>
        </w:r>
      </w:ins>
      <w:ins w:id="243" w:author="ege bulut" w:date="2020-01-05T18:19:00Z">
        <w:r w:rsidR="00D42C5D" w:rsidRPr="0018566B">
          <w:rPr>
            <w:sz w:val="24"/>
            <w:szCs w:val="24"/>
            <w:lang w:val="en-US"/>
            <w:rPrChange w:id="244" w:author="ege bulut" w:date="2020-01-05T22:11:00Z">
              <w:rPr>
                <w:sz w:val="24"/>
                <w:szCs w:val="24"/>
              </w:rPr>
            </w:rPrChange>
          </w:rPr>
          <w:t xml:space="preserve"> </w:t>
        </w:r>
      </w:ins>
      <w:ins w:id="245" w:author="ege bulut" w:date="2020-01-05T18:20:00Z">
        <w:r w:rsidR="00D42C5D" w:rsidRPr="0018566B">
          <w:rPr>
            <w:sz w:val="24"/>
            <w:szCs w:val="24"/>
            <w:lang w:val="en-US"/>
            <w:rPrChange w:id="246" w:author="ege bulut" w:date="2020-01-05T22:11:00Z">
              <w:rPr>
                <w:sz w:val="24"/>
                <w:szCs w:val="24"/>
              </w:rPr>
            </w:rPrChange>
          </w:rPr>
          <w:t xml:space="preserve">made by Mattel163 Limited. </w:t>
        </w:r>
      </w:ins>
      <w:ins w:id="247" w:author="ege bulut" w:date="2020-01-05T18:27:00Z">
        <w:r w:rsidR="00630B2D" w:rsidRPr="0018566B">
          <w:rPr>
            <w:sz w:val="24"/>
            <w:szCs w:val="24"/>
            <w:lang w:val="en-US"/>
            <w:rPrChange w:id="248" w:author="ege bulut" w:date="2020-01-05T22:11:00Z">
              <w:rPr>
                <w:sz w:val="24"/>
                <w:szCs w:val="24"/>
              </w:rPr>
            </w:rPrChange>
          </w:rPr>
          <w:t xml:space="preserve">This game </w:t>
        </w:r>
      </w:ins>
      <w:ins w:id="249" w:author="ege bulut" w:date="2020-01-05T18:28:00Z">
        <w:r w:rsidR="00630B2D" w:rsidRPr="0018566B">
          <w:rPr>
            <w:sz w:val="24"/>
            <w:szCs w:val="24"/>
            <w:lang w:val="en-US"/>
            <w:rPrChange w:id="250" w:author="ege bulut" w:date="2020-01-05T22:11:00Z">
              <w:rPr>
                <w:sz w:val="24"/>
                <w:szCs w:val="24"/>
              </w:rPr>
            </w:rPrChange>
          </w:rPr>
          <w:t xml:space="preserve">is suitable for this evaluation for couple of reasons. </w:t>
        </w:r>
      </w:ins>
      <w:proofErr w:type="gramStart"/>
      <w:ins w:id="251" w:author="ege bulut" w:date="2020-01-05T18:29:00Z">
        <w:r w:rsidR="00630B2D" w:rsidRPr="0018566B">
          <w:rPr>
            <w:sz w:val="24"/>
            <w:szCs w:val="24"/>
            <w:lang w:val="en-US"/>
            <w:rPrChange w:id="252" w:author="ege bulut" w:date="2020-01-05T22:11:00Z">
              <w:rPr>
                <w:sz w:val="24"/>
                <w:szCs w:val="24"/>
              </w:rPr>
            </w:rPrChange>
          </w:rPr>
          <w:t>First of all</w:t>
        </w:r>
        <w:proofErr w:type="gramEnd"/>
        <w:r w:rsidR="00630B2D" w:rsidRPr="0018566B">
          <w:rPr>
            <w:sz w:val="24"/>
            <w:szCs w:val="24"/>
            <w:lang w:val="en-US"/>
            <w:rPrChange w:id="253" w:author="ege bulut" w:date="2020-01-05T22:11:00Z">
              <w:rPr>
                <w:sz w:val="24"/>
                <w:szCs w:val="24"/>
              </w:rPr>
            </w:rPrChange>
          </w:rPr>
          <w:t>, when the game launched for the first time with a new account, a tutorial is given to all players.</w:t>
        </w:r>
      </w:ins>
      <w:ins w:id="254" w:author="ege bulut" w:date="2020-01-05T18:30:00Z">
        <w:r w:rsidR="00630B2D" w:rsidRPr="0018566B">
          <w:rPr>
            <w:sz w:val="24"/>
            <w:szCs w:val="24"/>
            <w:lang w:val="en-US"/>
            <w:rPrChange w:id="255" w:author="ege bulut" w:date="2020-01-05T22:11:00Z">
              <w:rPr>
                <w:sz w:val="24"/>
                <w:szCs w:val="24"/>
              </w:rPr>
            </w:rPrChange>
          </w:rPr>
          <w:t xml:space="preserve"> </w:t>
        </w:r>
      </w:ins>
      <w:ins w:id="256" w:author="ege bulut" w:date="2020-01-05T18:31:00Z">
        <w:r w:rsidR="00630B2D" w:rsidRPr="0018566B">
          <w:rPr>
            <w:sz w:val="24"/>
            <w:szCs w:val="24"/>
            <w:lang w:val="en-US"/>
            <w:rPrChange w:id="257" w:author="ege bulut" w:date="2020-01-05T22:11:00Z">
              <w:rPr>
                <w:sz w:val="24"/>
                <w:szCs w:val="24"/>
              </w:rPr>
            </w:rPrChange>
          </w:rPr>
          <w:t xml:space="preserve">The tutorial teaches the classic rules and how to interact with the graphical user interface in order to play the game. </w:t>
        </w:r>
      </w:ins>
      <w:ins w:id="258" w:author="ege bulut" w:date="2020-01-05T18:33:00Z">
        <w:r w:rsidR="00630B2D" w:rsidRPr="0018566B">
          <w:rPr>
            <w:sz w:val="24"/>
            <w:szCs w:val="24"/>
            <w:lang w:val="en-US"/>
            <w:rPrChange w:id="259" w:author="ege bulut" w:date="2020-01-05T22:11:00Z">
              <w:rPr>
                <w:sz w:val="24"/>
                <w:szCs w:val="24"/>
              </w:rPr>
            </w:rPrChange>
          </w:rPr>
          <w:t>Followed by the completion of the tutorial, the game forces users to a</w:t>
        </w:r>
      </w:ins>
      <w:ins w:id="260" w:author="ege bulut" w:date="2020-01-05T18:34:00Z">
        <w:r w:rsidR="00630B2D" w:rsidRPr="0018566B">
          <w:rPr>
            <w:sz w:val="24"/>
            <w:szCs w:val="24"/>
            <w:lang w:val="en-US"/>
            <w:rPrChange w:id="261" w:author="ege bulut" w:date="2020-01-05T22:11:00Z">
              <w:rPr>
                <w:sz w:val="24"/>
                <w:szCs w:val="24"/>
              </w:rPr>
            </w:rPrChange>
          </w:rPr>
          <w:t>ttend a quick match in one for all mode to introduce how to join mat</w:t>
        </w:r>
      </w:ins>
      <w:ins w:id="262" w:author="ege bulut" w:date="2020-01-05T18:35:00Z">
        <w:r w:rsidR="00630B2D" w:rsidRPr="0018566B">
          <w:rPr>
            <w:sz w:val="24"/>
            <w:szCs w:val="24"/>
            <w:lang w:val="en-US"/>
            <w:rPrChange w:id="263" w:author="ege bulut" w:date="2020-01-05T22:11:00Z">
              <w:rPr>
                <w:sz w:val="24"/>
                <w:szCs w:val="24"/>
              </w:rPr>
            </w:rPrChange>
          </w:rPr>
          <w:t>c</w:t>
        </w:r>
      </w:ins>
      <w:ins w:id="264" w:author="ege bulut" w:date="2020-01-05T18:34:00Z">
        <w:r w:rsidR="00630B2D" w:rsidRPr="0018566B">
          <w:rPr>
            <w:sz w:val="24"/>
            <w:szCs w:val="24"/>
            <w:lang w:val="en-US"/>
            <w:rPrChange w:id="265" w:author="ege bulut" w:date="2020-01-05T22:11:00Z">
              <w:rPr>
                <w:sz w:val="24"/>
                <w:szCs w:val="24"/>
              </w:rPr>
            </w:rPrChange>
          </w:rPr>
          <w:t xml:space="preserve">hmaking games. </w:t>
        </w:r>
      </w:ins>
      <w:ins w:id="266" w:author="ege bulut" w:date="2020-01-05T18:37:00Z">
        <w:r w:rsidR="0046789A" w:rsidRPr="0018566B">
          <w:rPr>
            <w:sz w:val="24"/>
            <w:szCs w:val="24"/>
            <w:lang w:val="en-US"/>
            <w:rPrChange w:id="267" w:author="ege bulut" w:date="2020-01-05T22:11:00Z">
              <w:rPr>
                <w:sz w:val="24"/>
                <w:szCs w:val="24"/>
              </w:rPr>
            </w:rPrChange>
          </w:rPr>
          <w:t xml:space="preserve">This is useful for players to experience the game </w:t>
        </w:r>
      </w:ins>
      <w:ins w:id="268" w:author="ege bulut" w:date="2020-01-05T18:38:00Z">
        <w:r w:rsidR="0046789A" w:rsidRPr="0018566B">
          <w:rPr>
            <w:sz w:val="24"/>
            <w:szCs w:val="24"/>
            <w:lang w:val="en-US"/>
            <w:rPrChange w:id="269" w:author="ege bulut" w:date="2020-01-05T22:11:00Z">
              <w:rPr>
                <w:sz w:val="24"/>
                <w:szCs w:val="24"/>
              </w:rPr>
            </w:rPrChange>
          </w:rPr>
          <w:t>and interactions with foreknowledge</w:t>
        </w:r>
      </w:ins>
      <w:ins w:id="270" w:author="ege bulut" w:date="2020-01-05T18:39:00Z">
        <w:r w:rsidR="0046789A" w:rsidRPr="0018566B">
          <w:rPr>
            <w:sz w:val="24"/>
            <w:szCs w:val="24"/>
            <w:lang w:val="en-US"/>
            <w:rPrChange w:id="271" w:author="ege bulut" w:date="2020-01-05T22:11:00Z">
              <w:rPr>
                <w:sz w:val="24"/>
                <w:szCs w:val="24"/>
              </w:rPr>
            </w:rPrChange>
          </w:rPr>
          <w:t>, which means users can have a more personal</w:t>
        </w:r>
      </w:ins>
      <w:ins w:id="272" w:author="ege bulut" w:date="2020-01-05T18:41:00Z">
        <w:r w:rsidR="0046789A" w:rsidRPr="0018566B">
          <w:rPr>
            <w:sz w:val="24"/>
            <w:szCs w:val="24"/>
            <w:lang w:val="en-US"/>
            <w:rPrChange w:id="273" w:author="ege bulut" w:date="2020-01-05T22:11:00Z">
              <w:rPr>
                <w:sz w:val="24"/>
                <w:szCs w:val="24"/>
              </w:rPr>
            </w:rPrChange>
          </w:rPr>
          <w:t xml:space="preserve">ized participation. </w:t>
        </w:r>
      </w:ins>
      <w:ins w:id="274" w:author="ege bulut" w:date="2020-01-05T18:42:00Z">
        <w:r w:rsidR="0046789A" w:rsidRPr="0018566B">
          <w:rPr>
            <w:sz w:val="24"/>
            <w:szCs w:val="24"/>
            <w:lang w:val="en-US"/>
            <w:rPrChange w:id="275" w:author="ege bulut" w:date="2020-01-05T22:11:00Z">
              <w:rPr>
                <w:sz w:val="24"/>
                <w:szCs w:val="24"/>
              </w:rPr>
            </w:rPrChange>
          </w:rPr>
          <w:t xml:space="preserve">However, this </w:t>
        </w:r>
      </w:ins>
      <w:ins w:id="276" w:author="ege bulut" w:date="2020-01-05T18:43:00Z">
        <w:r w:rsidR="0046789A" w:rsidRPr="0018566B">
          <w:rPr>
            <w:sz w:val="24"/>
            <w:szCs w:val="24"/>
            <w:lang w:val="en-US"/>
            <w:rPrChange w:id="277" w:author="ege bulut" w:date="2020-01-05T22:11:00Z">
              <w:rPr>
                <w:sz w:val="24"/>
                <w:szCs w:val="24"/>
              </w:rPr>
            </w:rPrChange>
          </w:rPr>
          <w:t xml:space="preserve">has the potential to result in an undesired effect as users </w:t>
        </w:r>
      </w:ins>
      <w:ins w:id="278" w:author="ege bulut" w:date="2020-01-05T18:44:00Z">
        <w:r w:rsidR="0046789A" w:rsidRPr="0018566B">
          <w:rPr>
            <w:sz w:val="24"/>
            <w:szCs w:val="24"/>
            <w:lang w:val="en-US"/>
            <w:rPrChange w:id="279" w:author="ege bulut" w:date="2020-01-05T22:11:00Z">
              <w:rPr>
                <w:sz w:val="24"/>
                <w:szCs w:val="24"/>
              </w:rPr>
            </w:rPrChange>
          </w:rPr>
          <w:t>are not allowed to explore the interactions they can have within the game</w:t>
        </w:r>
      </w:ins>
      <w:ins w:id="280" w:author="ege bulut" w:date="2020-01-05T18:45:00Z">
        <w:r w:rsidR="0046789A" w:rsidRPr="0018566B">
          <w:rPr>
            <w:sz w:val="24"/>
            <w:szCs w:val="24"/>
            <w:lang w:val="en-US"/>
            <w:rPrChange w:id="281" w:author="ege bulut" w:date="2020-01-05T22:11:00Z">
              <w:rPr>
                <w:sz w:val="24"/>
                <w:szCs w:val="24"/>
              </w:rPr>
            </w:rPrChange>
          </w:rPr>
          <w:t>,</w:t>
        </w:r>
      </w:ins>
      <w:ins w:id="282" w:author="ege bulut" w:date="2020-01-05T18:44:00Z">
        <w:r w:rsidR="0046789A" w:rsidRPr="0018566B">
          <w:rPr>
            <w:sz w:val="24"/>
            <w:szCs w:val="24"/>
            <w:lang w:val="en-US"/>
            <w:rPrChange w:id="283" w:author="ege bulut" w:date="2020-01-05T22:11:00Z">
              <w:rPr>
                <w:sz w:val="24"/>
                <w:szCs w:val="24"/>
              </w:rPr>
            </w:rPrChange>
          </w:rPr>
          <w:t xml:space="preserve"> so it is impossible to observe whether the interaction options are visible to users</w:t>
        </w:r>
      </w:ins>
      <w:ins w:id="284" w:author="ege bulut" w:date="2020-01-05T18:45:00Z">
        <w:r w:rsidR="0046789A" w:rsidRPr="0018566B">
          <w:rPr>
            <w:sz w:val="24"/>
            <w:szCs w:val="24"/>
            <w:lang w:val="en-US"/>
            <w:rPrChange w:id="285" w:author="ege bulut" w:date="2020-01-05T22:11:00Z">
              <w:rPr>
                <w:sz w:val="24"/>
                <w:szCs w:val="24"/>
              </w:rPr>
            </w:rPrChange>
          </w:rPr>
          <w:t xml:space="preserve"> if there was not a forced tutorial. </w:t>
        </w:r>
      </w:ins>
      <w:ins w:id="286" w:author="ege bulut" w:date="2020-01-05T18:47:00Z">
        <w:r w:rsidR="00DC113F" w:rsidRPr="0018566B">
          <w:rPr>
            <w:sz w:val="24"/>
            <w:szCs w:val="24"/>
            <w:lang w:val="en-US"/>
            <w:rPrChange w:id="287" w:author="ege bulut" w:date="2020-01-05T22:11:00Z">
              <w:rPr>
                <w:sz w:val="24"/>
                <w:szCs w:val="24"/>
              </w:rPr>
            </w:rPrChange>
          </w:rPr>
          <w:t xml:space="preserve">Another reason for why this </w:t>
        </w:r>
      </w:ins>
      <w:ins w:id="288" w:author="ege bulut" w:date="2020-01-05T18:48:00Z">
        <w:r w:rsidR="00DC113F" w:rsidRPr="0018566B">
          <w:rPr>
            <w:sz w:val="24"/>
            <w:szCs w:val="24"/>
            <w:lang w:val="en-US"/>
            <w:rPrChange w:id="289" w:author="ege bulut" w:date="2020-01-05T22:11:00Z">
              <w:rPr>
                <w:sz w:val="24"/>
                <w:szCs w:val="24"/>
              </w:rPr>
            </w:rPrChange>
          </w:rPr>
          <w:t xml:space="preserve">application is suitable for this problem is because besides the matchmaking games, users can </w:t>
        </w:r>
      </w:ins>
      <w:ins w:id="290" w:author="ege bulut" w:date="2020-01-05T18:49:00Z">
        <w:r w:rsidR="00DC113F" w:rsidRPr="0018566B">
          <w:rPr>
            <w:sz w:val="24"/>
            <w:szCs w:val="24"/>
            <w:lang w:val="en-US"/>
            <w:rPrChange w:id="291" w:author="ege bulut" w:date="2020-01-05T22:11:00Z">
              <w:rPr>
                <w:sz w:val="24"/>
                <w:szCs w:val="24"/>
              </w:rPr>
            </w:rPrChange>
          </w:rPr>
          <w:t xml:space="preserve">get to the social section of the application to find and add each other, then to create a private room and invite others to play together. </w:t>
        </w:r>
      </w:ins>
      <w:ins w:id="292" w:author="ege bulut" w:date="2020-01-05T19:00:00Z">
        <w:r w:rsidR="002D2E47" w:rsidRPr="0018566B">
          <w:rPr>
            <w:sz w:val="24"/>
            <w:szCs w:val="24"/>
            <w:lang w:val="en-US"/>
            <w:rPrChange w:id="293" w:author="ege bulut" w:date="2020-01-05T22:11:00Z">
              <w:rPr>
                <w:sz w:val="24"/>
                <w:szCs w:val="24"/>
              </w:rPr>
            </w:rPrChange>
          </w:rPr>
          <w:t xml:space="preserve">As mentioned in the conclusion of introduction and background, it is common to use more than one </w:t>
        </w:r>
      </w:ins>
      <w:ins w:id="294" w:author="ege bulut" w:date="2020-01-05T19:01:00Z">
        <w:r w:rsidR="002D2E47" w:rsidRPr="0018566B">
          <w:rPr>
            <w:sz w:val="24"/>
            <w:szCs w:val="24"/>
            <w:lang w:val="en-US"/>
            <w:rPrChange w:id="295" w:author="ege bulut" w:date="2020-01-05T22:11:00Z">
              <w:rPr>
                <w:sz w:val="24"/>
                <w:szCs w:val="24"/>
              </w:rPr>
            </w:rPrChange>
          </w:rPr>
          <w:t>technique of evaluation for a problem. The evaluation approach that will be used consists of usabilit</w:t>
        </w:r>
      </w:ins>
      <w:ins w:id="296" w:author="ege bulut" w:date="2020-01-05T19:02:00Z">
        <w:r w:rsidR="002D2E47" w:rsidRPr="0018566B">
          <w:rPr>
            <w:sz w:val="24"/>
            <w:szCs w:val="24"/>
            <w:lang w:val="en-US"/>
            <w:rPrChange w:id="297" w:author="ege bulut" w:date="2020-01-05T22:11:00Z">
              <w:rPr>
                <w:sz w:val="24"/>
                <w:szCs w:val="24"/>
              </w:rPr>
            </w:rPrChange>
          </w:rPr>
          <w:t xml:space="preserve">y testing, field testing and Nielsen’s heuristic evaluation. Therefore, there will be two sections to the evaluation. First part will be done including </w:t>
        </w:r>
      </w:ins>
      <w:ins w:id="298" w:author="ege bulut" w:date="2020-01-05T19:03:00Z">
        <w:r w:rsidR="002D2E47" w:rsidRPr="0018566B">
          <w:rPr>
            <w:sz w:val="24"/>
            <w:szCs w:val="24"/>
            <w:lang w:val="en-US"/>
            <w:rPrChange w:id="299" w:author="ege bulut" w:date="2020-01-05T22:11:00Z">
              <w:rPr>
                <w:sz w:val="24"/>
                <w:szCs w:val="24"/>
              </w:rPr>
            </w:rPrChange>
          </w:rPr>
          <w:t>participants to follow tasks and observe users as they play the game, and the second part will be done by inspecting the app to depth without participants.</w:t>
        </w:r>
      </w:ins>
      <w:ins w:id="300" w:author="ege bulut" w:date="2020-01-05T19:04:00Z">
        <w:r w:rsidR="002D2E47" w:rsidRPr="0018566B">
          <w:rPr>
            <w:sz w:val="24"/>
            <w:szCs w:val="24"/>
            <w:lang w:val="en-US"/>
            <w:rPrChange w:id="301" w:author="ege bulut" w:date="2020-01-05T22:11:00Z">
              <w:rPr>
                <w:sz w:val="24"/>
                <w:szCs w:val="24"/>
              </w:rPr>
            </w:rPrChange>
          </w:rPr>
          <w:t xml:space="preserve"> </w:t>
        </w:r>
      </w:ins>
      <w:ins w:id="302" w:author="ege bulut" w:date="2020-01-05T19:09:00Z">
        <w:r w:rsidR="007C1B3B" w:rsidRPr="0018566B">
          <w:rPr>
            <w:sz w:val="24"/>
            <w:szCs w:val="24"/>
            <w:lang w:val="en-US"/>
            <w:rPrChange w:id="303" w:author="ege bulut" w:date="2020-01-05T22:11:00Z">
              <w:rPr>
                <w:sz w:val="24"/>
                <w:szCs w:val="24"/>
              </w:rPr>
            </w:rPrChange>
          </w:rPr>
          <w:t xml:space="preserve">The combination of these techniques </w:t>
        </w:r>
      </w:ins>
      <w:ins w:id="304" w:author="ege bulut" w:date="2020-01-05T19:10:00Z">
        <w:r w:rsidR="007C1B3B" w:rsidRPr="0018566B">
          <w:rPr>
            <w:sz w:val="24"/>
            <w:szCs w:val="24"/>
            <w:lang w:val="en-US"/>
            <w:rPrChange w:id="305" w:author="ege bulut" w:date="2020-01-05T22:11:00Z">
              <w:rPr>
                <w:sz w:val="24"/>
                <w:szCs w:val="24"/>
              </w:rPr>
            </w:rPrChange>
          </w:rPr>
          <w:t>requires</w:t>
        </w:r>
      </w:ins>
      <w:ins w:id="306" w:author="ege bulut" w:date="2020-01-05T19:09:00Z">
        <w:r w:rsidR="007C1B3B" w:rsidRPr="0018566B">
          <w:rPr>
            <w:sz w:val="24"/>
            <w:szCs w:val="24"/>
            <w:lang w:val="en-US"/>
            <w:rPrChange w:id="307" w:author="ege bulut" w:date="2020-01-05T22:11:00Z">
              <w:rPr>
                <w:sz w:val="24"/>
                <w:szCs w:val="24"/>
              </w:rPr>
            </w:rPrChange>
          </w:rPr>
          <w:t xml:space="preserve"> many </w:t>
        </w:r>
      </w:ins>
      <w:ins w:id="308" w:author="ege bulut" w:date="2020-01-05T19:10:00Z">
        <w:r w:rsidR="007C1B3B" w:rsidRPr="0018566B">
          <w:rPr>
            <w:sz w:val="24"/>
            <w:szCs w:val="24"/>
            <w:lang w:val="en-US"/>
            <w:rPrChange w:id="309" w:author="ege bulut" w:date="2020-01-05T22:11:00Z">
              <w:rPr>
                <w:sz w:val="24"/>
                <w:szCs w:val="24"/>
              </w:rPr>
            </w:rPrChange>
          </w:rPr>
          <w:t>resources</w:t>
        </w:r>
      </w:ins>
      <w:ins w:id="310" w:author="ege bulut" w:date="2020-01-05T19:09:00Z">
        <w:r w:rsidR="007C1B3B" w:rsidRPr="0018566B">
          <w:rPr>
            <w:sz w:val="24"/>
            <w:szCs w:val="24"/>
            <w:lang w:val="en-US"/>
            <w:rPrChange w:id="311" w:author="ege bulut" w:date="2020-01-05T22:11:00Z">
              <w:rPr>
                <w:sz w:val="24"/>
                <w:szCs w:val="24"/>
              </w:rPr>
            </w:rPrChange>
          </w:rPr>
          <w:t xml:space="preserve"> as participants, settings, ques</w:t>
        </w:r>
      </w:ins>
      <w:ins w:id="312" w:author="ege bulut" w:date="2020-01-05T19:10:00Z">
        <w:r w:rsidR="007C1B3B" w:rsidRPr="0018566B">
          <w:rPr>
            <w:sz w:val="24"/>
            <w:szCs w:val="24"/>
            <w:lang w:val="en-US"/>
            <w:rPrChange w:id="313" w:author="ege bulut" w:date="2020-01-05T22:11:00Z">
              <w:rPr>
                <w:sz w:val="24"/>
                <w:szCs w:val="24"/>
              </w:rPr>
            </w:rPrChange>
          </w:rPr>
          <w:t xml:space="preserve">tionnaires, etc. However, the techniques used potentially can even the disadvantages they </w:t>
        </w:r>
      </w:ins>
      <w:ins w:id="314" w:author="ege bulut" w:date="2020-01-05T19:11:00Z">
        <w:r w:rsidR="007C1B3B" w:rsidRPr="0018566B">
          <w:rPr>
            <w:sz w:val="24"/>
            <w:szCs w:val="24"/>
            <w:lang w:val="en-US"/>
            <w:rPrChange w:id="315" w:author="ege bulut" w:date="2020-01-05T22:11:00Z">
              <w:rPr>
                <w:sz w:val="24"/>
                <w:szCs w:val="24"/>
              </w:rPr>
            </w:rPrChange>
          </w:rPr>
          <w:t>naturally inhibit</w:t>
        </w:r>
      </w:ins>
      <w:ins w:id="316" w:author="ege bulut" w:date="2020-01-05T19:13:00Z">
        <w:r w:rsidR="007C1B3B" w:rsidRPr="0018566B">
          <w:rPr>
            <w:sz w:val="24"/>
            <w:szCs w:val="24"/>
            <w:lang w:val="en-US"/>
            <w:rPrChange w:id="317" w:author="ege bulut" w:date="2020-01-05T22:11:00Z">
              <w:rPr>
                <w:sz w:val="24"/>
                <w:szCs w:val="24"/>
              </w:rPr>
            </w:rPrChange>
          </w:rPr>
          <w:t xml:space="preserve">. The usability testing is chosen to be done with two test groups. One of the groups </w:t>
        </w:r>
      </w:ins>
      <w:ins w:id="318" w:author="ege bulut" w:date="2020-01-05T19:14:00Z">
        <w:r w:rsidR="007C1B3B" w:rsidRPr="0018566B">
          <w:rPr>
            <w:sz w:val="24"/>
            <w:szCs w:val="24"/>
            <w:lang w:val="en-US"/>
            <w:rPrChange w:id="319" w:author="ege bulut" w:date="2020-01-05T22:11:00Z">
              <w:rPr>
                <w:sz w:val="24"/>
                <w:szCs w:val="24"/>
              </w:rPr>
            </w:rPrChange>
          </w:rPr>
          <w:t xml:space="preserve">will be consisted of older individuals who are not familiar with neither mobile </w:t>
        </w:r>
        <w:r w:rsidR="007C1B3B" w:rsidRPr="0018566B">
          <w:rPr>
            <w:sz w:val="24"/>
            <w:szCs w:val="24"/>
            <w:lang w:val="en-US"/>
            <w:rPrChange w:id="320" w:author="ege bulut" w:date="2020-01-05T22:11:00Z">
              <w:rPr>
                <w:sz w:val="24"/>
                <w:szCs w:val="24"/>
              </w:rPr>
            </w:rPrChange>
          </w:rPr>
          <w:lastRenderedPageBreak/>
          <w:t xml:space="preserve">games or technology, between the ages of </w:t>
        </w:r>
        <w:proofErr w:type="gramStart"/>
        <w:r w:rsidR="007C1B3B" w:rsidRPr="0018566B">
          <w:rPr>
            <w:sz w:val="24"/>
            <w:szCs w:val="24"/>
            <w:lang w:val="en-US"/>
            <w:rPrChange w:id="321" w:author="ege bulut" w:date="2020-01-05T22:11:00Z">
              <w:rPr>
                <w:sz w:val="24"/>
                <w:szCs w:val="24"/>
              </w:rPr>
            </w:rPrChange>
          </w:rPr>
          <w:t>forty five</w:t>
        </w:r>
        <w:proofErr w:type="gramEnd"/>
        <w:r w:rsidR="007C1B3B" w:rsidRPr="0018566B">
          <w:rPr>
            <w:sz w:val="24"/>
            <w:szCs w:val="24"/>
            <w:lang w:val="en-US"/>
            <w:rPrChange w:id="322" w:author="ege bulut" w:date="2020-01-05T22:11:00Z">
              <w:rPr>
                <w:sz w:val="24"/>
                <w:szCs w:val="24"/>
              </w:rPr>
            </w:rPrChange>
          </w:rPr>
          <w:t xml:space="preserve"> to fifty five. The sec</w:t>
        </w:r>
      </w:ins>
      <w:ins w:id="323" w:author="ege bulut" w:date="2020-01-05T19:15:00Z">
        <w:r w:rsidR="007C1B3B" w:rsidRPr="0018566B">
          <w:rPr>
            <w:sz w:val="24"/>
            <w:szCs w:val="24"/>
            <w:lang w:val="en-US"/>
            <w:rPrChange w:id="324" w:author="ege bulut" w:date="2020-01-05T22:11:00Z">
              <w:rPr>
                <w:sz w:val="24"/>
                <w:szCs w:val="24"/>
              </w:rPr>
            </w:rPrChange>
          </w:rPr>
          <w:t xml:space="preserve">ond group will be consisted of a younger group of individuals who are familiar </w:t>
        </w:r>
      </w:ins>
      <w:ins w:id="325" w:author="ege bulut" w:date="2020-01-05T19:16:00Z">
        <w:r w:rsidR="007C1B3B" w:rsidRPr="0018566B">
          <w:rPr>
            <w:sz w:val="24"/>
            <w:szCs w:val="24"/>
            <w:lang w:val="en-US"/>
            <w:rPrChange w:id="326" w:author="ege bulut" w:date="2020-01-05T22:11:00Z">
              <w:rPr>
                <w:sz w:val="24"/>
                <w:szCs w:val="24"/>
              </w:rPr>
            </w:rPrChange>
          </w:rPr>
          <w:t xml:space="preserve">with both mobile games and technology, between the ages of eighteen to thirty. </w:t>
        </w:r>
      </w:ins>
      <w:ins w:id="327" w:author="ege bulut" w:date="2020-01-05T19:32:00Z">
        <w:r w:rsidR="006026F1" w:rsidRPr="0018566B">
          <w:rPr>
            <w:sz w:val="24"/>
            <w:szCs w:val="24"/>
            <w:lang w:val="en-US"/>
            <w:rPrChange w:id="328" w:author="ege bulut" w:date="2020-01-05T22:11:00Z">
              <w:rPr>
                <w:sz w:val="24"/>
                <w:szCs w:val="24"/>
              </w:rPr>
            </w:rPrChange>
          </w:rPr>
          <w:t xml:space="preserve">Several tasks will be given </w:t>
        </w:r>
      </w:ins>
      <w:ins w:id="329" w:author="ege bulut" w:date="2020-01-05T19:33:00Z">
        <w:r w:rsidR="006026F1" w:rsidRPr="0018566B">
          <w:rPr>
            <w:sz w:val="24"/>
            <w:szCs w:val="24"/>
            <w:lang w:val="en-US"/>
            <w:rPrChange w:id="330" w:author="ege bulut" w:date="2020-01-05T22:11:00Z">
              <w:rPr>
                <w:sz w:val="24"/>
                <w:szCs w:val="24"/>
              </w:rPr>
            </w:rPrChange>
          </w:rPr>
          <w:t>to the participants and their performances will be observed</w:t>
        </w:r>
      </w:ins>
      <w:ins w:id="331" w:author="ege bulut" w:date="2020-01-05T19:34:00Z">
        <w:r w:rsidR="006026F1" w:rsidRPr="0018566B">
          <w:rPr>
            <w:sz w:val="24"/>
            <w:szCs w:val="24"/>
            <w:lang w:val="en-US"/>
            <w:rPrChange w:id="332" w:author="ege bulut" w:date="2020-01-05T22:11:00Z">
              <w:rPr>
                <w:sz w:val="24"/>
                <w:szCs w:val="24"/>
              </w:rPr>
            </w:rPrChange>
          </w:rPr>
          <w:t xml:space="preserve">. This includes errors that occur during the completion of a task, number of </w:t>
        </w:r>
      </w:ins>
      <w:ins w:id="333" w:author="ege bulut" w:date="2020-01-05T19:35:00Z">
        <w:r w:rsidR="003A1982" w:rsidRPr="0018566B">
          <w:rPr>
            <w:sz w:val="24"/>
            <w:szCs w:val="24"/>
            <w:lang w:val="en-US"/>
            <w:rPrChange w:id="334" w:author="ege bulut" w:date="2020-01-05T22:11:00Z">
              <w:rPr>
                <w:sz w:val="24"/>
                <w:szCs w:val="24"/>
              </w:rPr>
            </w:rPrChange>
          </w:rPr>
          <w:t>helps</w:t>
        </w:r>
      </w:ins>
      <w:ins w:id="335" w:author="ege bulut" w:date="2020-01-05T19:34:00Z">
        <w:r w:rsidR="006026F1" w:rsidRPr="0018566B">
          <w:rPr>
            <w:sz w:val="24"/>
            <w:szCs w:val="24"/>
            <w:lang w:val="en-US"/>
            <w:rPrChange w:id="336" w:author="ege bulut" w:date="2020-01-05T22:11:00Z">
              <w:rPr>
                <w:sz w:val="24"/>
                <w:szCs w:val="24"/>
              </w:rPr>
            </w:rPrChange>
          </w:rPr>
          <w:t xml:space="preserve"> that is required to complete a task, </w:t>
        </w:r>
      </w:ins>
      <w:ins w:id="337" w:author="ege bulut" w:date="2020-01-05T19:35:00Z">
        <w:r w:rsidR="006026F1" w:rsidRPr="0018566B">
          <w:rPr>
            <w:sz w:val="24"/>
            <w:szCs w:val="24"/>
            <w:lang w:val="en-US"/>
            <w:rPrChange w:id="338" w:author="ege bulut" w:date="2020-01-05T22:11:00Z">
              <w:rPr>
                <w:sz w:val="24"/>
                <w:szCs w:val="24"/>
              </w:rPr>
            </w:rPrChange>
          </w:rPr>
          <w:t>number of users completing a task successfully. For this task, a minimum of five people will be used</w:t>
        </w:r>
      </w:ins>
      <w:ins w:id="339" w:author="ege bulut" w:date="2020-01-05T19:53:00Z">
        <w:r w:rsidR="00A33E73" w:rsidRPr="0018566B">
          <w:rPr>
            <w:sz w:val="24"/>
            <w:szCs w:val="24"/>
            <w:lang w:val="en-US"/>
            <w:rPrChange w:id="340" w:author="ege bulut" w:date="2020-01-05T22:11:00Z">
              <w:rPr>
                <w:sz w:val="24"/>
                <w:szCs w:val="24"/>
              </w:rPr>
            </w:rPrChange>
          </w:rPr>
          <w:t>. As each participant’s performance will be observed and</w:t>
        </w:r>
      </w:ins>
      <w:ins w:id="341" w:author="ege bulut" w:date="2020-01-05T19:54:00Z">
        <w:r w:rsidR="00A33E73" w:rsidRPr="0018566B">
          <w:rPr>
            <w:sz w:val="24"/>
            <w:szCs w:val="24"/>
            <w:lang w:val="en-US"/>
            <w:rPrChange w:id="342" w:author="ege bulut" w:date="2020-01-05T22:11:00Z">
              <w:rPr>
                <w:sz w:val="24"/>
                <w:szCs w:val="24"/>
              </w:rPr>
            </w:rPrChange>
          </w:rPr>
          <w:t xml:space="preserve"> tasks will be given concurrently, the </w:t>
        </w:r>
      </w:ins>
      <w:ins w:id="343" w:author="ege bulut" w:date="2020-01-05T20:00:00Z">
        <w:r w:rsidR="00A33E73" w:rsidRPr="0018566B">
          <w:rPr>
            <w:sz w:val="24"/>
            <w:szCs w:val="24"/>
            <w:lang w:val="en-US"/>
            <w:rPrChange w:id="344" w:author="ege bulut" w:date="2020-01-05T22:11:00Z">
              <w:rPr>
                <w:sz w:val="24"/>
                <w:szCs w:val="24"/>
              </w:rPr>
            </w:rPrChange>
          </w:rPr>
          <w:t>number</w:t>
        </w:r>
      </w:ins>
      <w:ins w:id="345" w:author="ege bulut" w:date="2020-01-05T19:54:00Z">
        <w:r w:rsidR="00A33E73" w:rsidRPr="0018566B">
          <w:rPr>
            <w:sz w:val="24"/>
            <w:szCs w:val="24"/>
            <w:lang w:val="en-US"/>
            <w:rPrChange w:id="346" w:author="ege bulut" w:date="2020-01-05T22:11:00Z">
              <w:rPr>
                <w:sz w:val="24"/>
                <w:szCs w:val="24"/>
              </w:rPr>
            </w:rPrChange>
          </w:rPr>
          <w:t xml:space="preserve"> of participants </w:t>
        </w:r>
      </w:ins>
      <w:ins w:id="347" w:author="ege bulut" w:date="2020-01-05T19:55:00Z">
        <w:r w:rsidR="00A33E73" w:rsidRPr="0018566B">
          <w:rPr>
            <w:sz w:val="24"/>
            <w:szCs w:val="24"/>
            <w:lang w:val="en-US"/>
            <w:rPrChange w:id="348" w:author="ege bulut" w:date="2020-01-05T22:11:00Z">
              <w:rPr>
                <w:sz w:val="24"/>
                <w:szCs w:val="24"/>
              </w:rPr>
            </w:rPrChange>
          </w:rPr>
          <w:t xml:space="preserve">for a session </w:t>
        </w:r>
        <w:proofErr w:type="gramStart"/>
        <w:r w:rsidR="00A33E73" w:rsidRPr="0018566B">
          <w:rPr>
            <w:sz w:val="24"/>
            <w:szCs w:val="24"/>
            <w:lang w:val="en-US"/>
            <w:rPrChange w:id="349" w:author="ege bulut" w:date="2020-01-05T22:11:00Z">
              <w:rPr>
                <w:sz w:val="24"/>
                <w:szCs w:val="24"/>
              </w:rPr>
            </w:rPrChange>
          </w:rPr>
          <w:t>has to</w:t>
        </w:r>
        <w:proofErr w:type="gramEnd"/>
        <w:r w:rsidR="00A33E73" w:rsidRPr="0018566B">
          <w:rPr>
            <w:sz w:val="24"/>
            <w:szCs w:val="24"/>
            <w:lang w:val="en-US"/>
            <w:rPrChange w:id="350" w:author="ege bulut" w:date="2020-01-05T22:11:00Z">
              <w:rPr>
                <w:sz w:val="24"/>
                <w:szCs w:val="24"/>
              </w:rPr>
            </w:rPrChange>
          </w:rPr>
          <w:t xml:space="preserve"> be limited to a small number in order to </w:t>
        </w:r>
      </w:ins>
      <w:ins w:id="351" w:author="ege bulut" w:date="2020-01-05T19:56:00Z">
        <w:r w:rsidR="00A33E73" w:rsidRPr="0018566B">
          <w:rPr>
            <w:sz w:val="24"/>
            <w:szCs w:val="24"/>
            <w:lang w:val="en-US"/>
            <w:rPrChange w:id="352" w:author="ege bulut" w:date="2020-01-05T22:11:00Z">
              <w:rPr>
                <w:sz w:val="24"/>
                <w:szCs w:val="24"/>
              </w:rPr>
            </w:rPrChange>
          </w:rPr>
          <w:t>observe details.</w:t>
        </w:r>
      </w:ins>
      <w:ins w:id="353" w:author="ege bulut" w:date="2020-01-05T19:58:00Z">
        <w:r w:rsidR="00A33E73" w:rsidRPr="0018566B">
          <w:rPr>
            <w:sz w:val="24"/>
            <w:szCs w:val="24"/>
            <w:lang w:val="en-US"/>
            <w:rPrChange w:id="354" w:author="ege bulut" w:date="2020-01-05T22:11:00Z">
              <w:rPr>
                <w:sz w:val="24"/>
                <w:szCs w:val="24"/>
              </w:rPr>
            </w:rPrChange>
          </w:rPr>
          <w:t xml:space="preserve"> </w:t>
        </w:r>
      </w:ins>
      <w:ins w:id="355" w:author="ege bulut" w:date="2020-01-05T20:02:00Z">
        <w:r w:rsidR="00A33E73" w:rsidRPr="0018566B">
          <w:rPr>
            <w:sz w:val="24"/>
            <w:szCs w:val="24"/>
            <w:lang w:val="en-US"/>
            <w:rPrChange w:id="356" w:author="ege bulut" w:date="2020-01-05T22:11:00Z">
              <w:rPr>
                <w:sz w:val="24"/>
                <w:szCs w:val="24"/>
              </w:rPr>
            </w:rPrChange>
          </w:rPr>
          <w:t>First task in the list is to login using or creating an account. The account used should not be connected to the gam</w:t>
        </w:r>
      </w:ins>
      <w:ins w:id="357" w:author="ege bulut" w:date="2020-01-05T20:03:00Z">
        <w:r w:rsidR="00A33E73" w:rsidRPr="0018566B">
          <w:rPr>
            <w:sz w:val="24"/>
            <w:szCs w:val="24"/>
            <w:lang w:val="en-US"/>
            <w:rPrChange w:id="358" w:author="ege bulut" w:date="2020-01-05T22:11:00Z">
              <w:rPr>
                <w:sz w:val="24"/>
                <w:szCs w:val="24"/>
              </w:rPr>
            </w:rPrChange>
          </w:rPr>
          <w:t xml:space="preserve">e </w:t>
        </w:r>
        <w:proofErr w:type="gramStart"/>
        <w:r w:rsidR="00A33E73" w:rsidRPr="0018566B">
          <w:rPr>
            <w:sz w:val="24"/>
            <w:szCs w:val="24"/>
            <w:lang w:val="en-US"/>
            <w:rPrChange w:id="359" w:author="ege bulut" w:date="2020-01-05T22:11:00Z">
              <w:rPr>
                <w:sz w:val="24"/>
                <w:szCs w:val="24"/>
              </w:rPr>
            </w:rPrChange>
          </w:rPr>
          <w:t>in order for</w:t>
        </w:r>
        <w:proofErr w:type="gramEnd"/>
        <w:r w:rsidR="00A33E73" w:rsidRPr="0018566B">
          <w:rPr>
            <w:sz w:val="24"/>
            <w:szCs w:val="24"/>
            <w:lang w:val="en-US"/>
            <w:rPrChange w:id="360" w:author="ege bulut" w:date="2020-01-05T22:11:00Z">
              <w:rPr>
                <w:sz w:val="24"/>
                <w:szCs w:val="24"/>
              </w:rPr>
            </w:rPrChange>
          </w:rPr>
          <w:t xml:space="preserve"> every user to go through tutorials. </w:t>
        </w:r>
        <w:r w:rsidR="00CE2680" w:rsidRPr="0018566B">
          <w:rPr>
            <w:sz w:val="24"/>
            <w:szCs w:val="24"/>
            <w:lang w:val="en-US"/>
            <w:rPrChange w:id="361" w:author="ege bulut" w:date="2020-01-05T22:11:00Z">
              <w:rPr>
                <w:sz w:val="24"/>
                <w:szCs w:val="24"/>
              </w:rPr>
            </w:rPrChange>
          </w:rPr>
          <w:t>Th</w:t>
        </w:r>
      </w:ins>
      <w:ins w:id="362" w:author="ege bulut" w:date="2020-01-05T20:04:00Z">
        <w:r w:rsidR="00CE2680" w:rsidRPr="0018566B">
          <w:rPr>
            <w:sz w:val="24"/>
            <w:szCs w:val="24"/>
            <w:lang w:val="en-US"/>
            <w:rPrChange w:id="363" w:author="ege bulut" w:date="2020-01-05T22:11:00Z">
              <w:rPr>
                <w:sz w:val="24"/>
                <w:szCs w:val="24"/>
              </w:rPr>
            </w:rPrChange>
          </w:rPr>
          <w:t xml:space="preserve">e following task takes place after the forced tutorials are completed and it is to view tutorials that are located </w:t>
        </w:r>
      </w:ins>
      <w:ins w:id="364" w:author="ege bulut" w:date="2020-01-05T20:41:00Z">
        <w:r w:rsidR="00421AB3" w:rsidRPr="0018566B">
          <w:rPr>
            <w:sz w:val="24"/>
            <w:szCs w:val="24"/>
            <w:lang w:val="en-US"/>
            <w:rPrChange w:id="365" w:author="ege bulut" w:date="2020-01-05T22:11:00Z">
              <w:rPr>
                <w:sz w:val="24"/>
                <w:szCs w:val="24"/>
              </w:rPr>
            </w:rPrChange>
          </w:rPr>
          <w:t>within the app</w:t>
        </w:r>
        <w:r w:rsidR="00CE03C4" w:rsidRPr="0018566B">
          <w:rPr>
            <w:sz w:val="24"/>
            <w:szCs w:val="24"/>
            <w:lang w:val="en-US"/>
            <w:rPrChange w:id="366" w:author="ege bulut" w:date="2020-01-05T22:11:00Z">
              <w:rPr>
                <w:sz w:val="24"/>
                <w:szCs w:val="24"/>
              </w:rPr>
            </w:rPrChange>
          </w:rPr>
          <w:t>lication</w:t>
        </w:r>
        <w:r w:rsidR="00421AB3" w:rsidRPr="0018566B">
          <w:rPr>
            <w:sz w:val="24"/>
            <w:szCs w:val="24"/>
            <w:lang w:val="en-US"/>
            <w:rPrChange w:id="367" w:author="ege bulut" w:date="2020-01-05T22:11:00Z">
              <w:rPr>
                <w:sz w:val="24"/>
                <w:szCs w:val="24"/>
              </w:rPr>
            </w:rPrChange>
          </w:rPr>
          <w:t xml:space="preserve">, reachable from </w:t>
        </w:r>
      </w:ins>
      <w:ins w:id="368" w:author="ege bulut" w:date="2020-01-05T20:42:00Z">
        <w:r w:rsidR="00CE03C4" w:rsidRPr="0018566B">
          <w:rPr>
            <w:sz w:val="24"/>
            <w:szCs w:val="24"/>
            <w:lang w:val="en-US"/>
            <w:rPrChange w:id="369" w:author="ege bulut" w:date="2020-01-05T22:11:00Z">
              <w:rPr>
                <w:sz w:val="24"/>
                <w:szCs w:val="24"/>
              </w:rPr>
            </w:rPrChange>
          </w:rPr>
          <w:t>the main menu.</w:t>
        </w:r>
      </w:ins>
      <w:ins w:id="370" w:author="ege bulut" w:date="2020-01-05T20:43:00Z">
        <w:r w:rsidR="00CE03C4" w:rsidRPr="0018566B">
          <w:rPr>
            <w:sz w:val="24"/>
            <w:szCs w:val="24"/>
            <w:lang w:val="en-US"/>
            <w:rPrChange w:id="371" w:author="ege bulut" w:date="2020-01-05T22:11:00Z">
              <w:rPr>
                <w:sz w:val="24"/>
                <w:szCs w:val="24"/>
              </w:rPr>
            </w:rPrChange>
          </w:rPr>
          <w:t xml:space="preserve"> Third task is to turn off </w:t>
        </w:r>
      </w:ins>
      <w:ins w:id="372" w:author="ege bulut" w:date="2020-01-05T20:44:00Z">
        <w:r w:rsidR="00CE03C4" w:rsidRPr="0018566B">
          <w:rPr>
            <w:sz w:val="24"/>
            <w:szCs w:val="24"/>
            <w:lang w:val="en-US"/>
            <w:rPrChange w:id="373" w:author="ege bulut" w:date="2020-01-05T22:11:00Z">
              <w:rPr>
                <w:sz w:val="24"/>
                <w:szCs w:val="24"/>
              </w:rPr>
            </w:rPrChange>
          </w:rPr>
          <w:t xml:space="preserve">application’s </w:t>
        </w:r>
      </w:ins>
      <w:ins w:id="374" w:author="ege bulut" w:date="2020-01-05T20:43:00Z">
        <w:r w:rsidR="00CE03C4" w:rsidRPr="0018566B">
          <w:rPr>
            <w:sz w:val="24"/>
            <w:szCs w:val="24"/>
            <w:lang w:val="en-US"/>
            <w:rPrChange w:id="375" w:author="ege bulut" w:date="2020-01-05T22:11:00Z">
              <w:rPr>
                <w:sz w:val="24"/>
                <w:szCs w:val="24"/>
              </w:rPr>
            </w:rPrChange>
          </w:rPr>
          <w:t>notifications</w:t>
        </w:r>
      </w:ins>
      <w:ins w:id="376" w:author="ege bulut" w:date="2020-01-05T20:44:00Z">
        <w:r w:rsidR="00CE03C4" w:rsidRPr="0018566B">
          <w:rPr>
            <w:sz w:val="24"/>
            <w:szCs w:val="24"/>
            <w:lang w:val="en-US"/>
            <w:rPrChange w:id="377" w:author="ege bulut" w:date="2020-01-05T22:11:00Z">
              <w:rPr>
                <w:sz w:val="24"/>
                <w:szCs w:val="24"/>
              </w:rPr>
            </w:rPrChange>
          </w:rPr>
          <w:t xml:space="preserve"> from the settings. The next task is to view personal character</w:t>
        </w:r>
      </w:ins>
      <w:ins w:id="378" w:author="ege bulut" w:date="2020-01-05T20:45:00Z">
        <w:r w:rsidR="00CE03C4" w:rsidRPr="0018566B">
          <w:rPr>
            <w:sz w:val="24"/>
            <w:szCs w:val="24"/>
            <w:lang w:val="en-US"/>
            <w:rPrChange w:id="379" w:author="ege bulut" w:date="2020-01-05T22:11:00Z">
              <w:rPr>
                <w:sz w:val="24"/>
                <w:szCs w:val="24"/>
              </w:rPr>
            </w:rPrChange>
          </w:rPr>
          <w:t xml:space="preserve">’s information that is reachable from the portrait on the main menu. </w:t>
        </w:r>
      </w:ins>
      <w:ins w:id="380" w:author="ege bulut" w:date="2020-01-05T20:46:00Z">
        <w:r w:rsidR="00CE03C4" w:rsidRPr="0018566B">
          <w:rPr>
            <w:sz w:val="24"/>
            <w:szCs w:val="24"/>
            <w:lang w:val="en-US"/>
            <w:rPrChange w:id="381" w:author="ege bulut" w:date="2020-01-05T22:11:00Z">
              <w:rPr>
                <w:sz w:val="24"/>
                <w:szCs w:val="24"/>
              </w:rPr>
            </w:rPrChange>
          </w:rPr>
          <w:t xml:space="preserve">Fifth task is </w:t>
        </w:r>
      </w:ins>
      <w:ins w:id="382" w:author="ege bulut" w:date="2020-01-05T20:47:00Z">
        <w:r w:rsidR="00CE03C4" w:rsidRPr="0018566B">
          <w:rPr>
            <w:sz w:val="24"/>
            <w:szCs w:val="24"/>
            <w:lang w:val="en-US"/>
            <w:rPrChange w:id="383" w:author="ege bulut" w:date="2020-01-05T22:11:00Z">
              <w:rPr>
                <w:sz w:val="24"/>
                <w:szCs w:val="24"/>
              </w:rPr>
            </w:rPrChange>
          </w:rPr>
          <w:t xml:space="preserve">for each participant to find their user identification numbers, which is </w:t>
        </w:r>
        <w:proofErr w:type="gramStart"/>
        <w:r w:rsidR="00CE03C4" w:rsidRPr="0018566B">
          <w:rPr>
            <w:sz w:val="24"/>
            <w:szCs w:val="24"/>
            <w:lang w:val="en-US"/>
            <w:rPrChange w:id="384" w:author="ege bulut" w:date="2020-01-05T22:11:00Z">
              <w:rPr>
                <w:sz w:val="24"/>
                <w:szCs w:val="24"/>
              </w:rPr>
            </w:rPrChange>
          </w:rPr>
          <w:t>actually the</w:t>
        </w:r>
        <w:proofErr w:type="gramEnd"/>
        <w:r w:rsidR="00CE03C4" w:rsidRPr="0018566B">
          <w:rPr>
            <w:sz w:val="24"/>
            <w:szCs w:val="24"/>
            <w:lang w:val="en-US"/>
            <w:rPrChange w:id="385" w:author="ege bulut" w:date="2020-01-05T22:11:00Z">
              <w:rPr>
                <w:sz w:val="24"/>
                <w:szCs w:val="24"/>
              </w:rPr>
            </w:rPrChange>
          </w:rPr>
          <w:t xml:space="preserve"> next step of viewing personal character information as the numbers is displayed in the same </w:t>
        </w:r>
      </w:ins>
      <w:ins w:id="386" w:author="ege bulut" w:date="2020-01-05T20:48:00Z">
        <w:r w:rsidR="00CE03C4" w:rsidRPr="0018566B">
          <w:rPr>
            <w:sz w:val="24"/>
            <w:szCs w:val="24"/>
            <w:lang w:val="en-US"/>
            <w:rPrChange w:id="387" w:author="ege bulut" w:date="2020-01-05T22:11:00Z">
              <w:rPr>
                <w:sz w:val="24"/>
                <w:szCs w:val="24"/>
              </w:rPr>
            </w:rPrChange>
          </w:rPr>
          <w:t xml:space="preserve">page. </w:t>
        </w:r>
      </w:ins>
      <w:ins w:id="388" w:author="ege bulut" w:date="2020-01-05T20:49:00Z">
        <w:r w:rsidR="00CE03C4" w:rsidRPr="0018566B">
          <w:rPr>
            <w:sz w:val="24"/>
            <w:szCs w:val="24"/>
            <w:lang w:val="en-US"/>
            <w:rPrChange w:id="389" w:author="ege bulut" w:date="2020-01-05T22:11:00Z">
              <w:rPr>
                <w:sz w:val="24"/>
                <w:szCs w:val="24"/>
              </w:rPr>
            </w:rPrChange>
          </w:rPr>
          <w:t xml:space="preserve">The following task is for participants to add each other </w:t>
        </w:r>
      </w:ins>
      <w:ins w:id="390" w:author="ege bulut" w:date="2020-01-05T20:50:00Z">
        <w:r w:rsidR="00CE03C4" w:rsidRPr="0018566B">
          <w:rPr>
            <w:sz w:val="24"/>
            <w:szCs w:val="24"/>
            <w:lang w:val="en-US"/>
            <w:rPrChange w:id="391" w:author="ege bulut" w:date="2020-01-05T22:11:00Z">
              <w:rPr>
                <w:sz w:val="24"/>
                <w:szCs w:val="24"/>
              </w:rPr>
            </w:rPrChange>
          </w:rPr>
          <w:t>through the social section of the application, which the process requires the use o</w:t>
        </w:r>
      </w:ins>
      <w:ins w:id="392" w:author="ege bulut" w:date="2020-01-05T20:51:00Z">
        <w:r w:rsidR="00CE03C4" w:rsidRPr="0018566B">
          <w:rPr>
            <w:sz w:val="24"/>
            <w:szCs w:val="24"/>
            <w:lang w:val="en-US"/>
            <w:rPrChange w:id="393" w:author="ege bulut" w:date="2020-01-05T22:11:00Z">
              <w:rPr>
                <w:sz w:val="24"/>
                <w:szCs w:val="24"/>
              </w:rPr>
            </w:rPrChange>
          </w:rPr>
          <w:t xml:space="preserve">f found ID numbers. </w:t>
        </w:r>
      </w:ins>
      <w:ins w:id="394" w:author="ege bulut" w:date="2020-01-05T20:57:00Z">
        <w:r w:rsidR="00956626" w:rsidRPr="0018566B">
          <w:rPr>
            <w:sz w:val="24"/>
            <w:szCs w:val="24"/>
            <w:lang w:val="en-US"/>
            <w:rPrChange w:id="395" w:author="ege bulut" w:date="2020-01-05T22:11:00Z">
              <w:rPr>
                <w:sz w:val="24"/>
                <w:szCs w:val="24"/>
              </w:rPr>
            </w:rPrChange>
          </w:rPr>
          <w:t xml:space="preserve">The next task is to </w:t>
        </w:r>
      </w:ins>
      <w:ins w:id="396" w:author="ege bulut" w:date="2020-01-05T20:58:00Z">
        <w:r w:rsidR="00956626" w:rsidRPr="0018566B">
          <w:rPr>
            <w:sz w:val="24"/>
            <w:szCs w:val="24"/>
            <w:lang w:val="en-US"/>
            <w:rPrChange w:id="397" w:author="ege bulut" w:date="2020-01-05T22:11:00Z">
              <w:rPr>
                <w:sz w:val="24"/>
                <w:szCs w:val="24"/>
              </w:rPr>
            </w:rPrChange>
          </w:rPr>
          <w:t>view player</w:t>
        </w:r>
      </w:ins>
      <w:ins w:id="398" w:author="ege bulut" w:date="2020-01-05T20:59:00Z">
        <w:r w:rsidR="00956626" w:rsidRPr="0018566B">
          <w:rPr>
            <w:sz w:val="24"/>
            <w:szCs w:val="24"/>
            <w:lang w:val="en-US"/>
            <w:rPrChange w:id="399" w:author="ege bulut" w:date="2020-01-05T22:11:00Z">
              <w:rPr>
                <w:sz w:val="24"/>
                <w:szCs w:val="24"/>
              </w:rPr>
            </w:rPrChange>
          </w:rPr>
          <w:t xml:space="preserve">’s achievements, which is crucial for the application as prizes are given frequently, meaning that this section is used frequently as well. </w:t>
        </w:r>
      </w:ins>
      <w:ins w:id="400" w:author="ege bulut" w:date="2020-01-05T21:00:00Z">
        <w:r w:rsidR="00956626" w:rsidRPr="0018566B">
          <w:rPr>
            <w:sz w:val="24"/>
            <w:szCs w:val="24"/>
            <w:lang w:val="en-US"/>
            <w:rPrChange w:id="401" w:author="ege bulut" w:date="2020-01-05T22:11:00Z">
              <w:rPr>
                <w:sz w:val="24"/>
                <w:szCs w:val="24"/>
              </w:rPr>
            </w:rPrChange>
          </w:rPr>
          <w:t xml:space="preserve">Eighth task is to collect the rewards from the achievements. The following task asks for personalization of any kind from participants, </w:t>
        </w:r>
      </w:ins>
      <w:ins w:id="402" w:author="ege bulut" w:date="2020-01-05T21:01:00Z">
        <w:r w:rsidR="00956626" w:rsidRPr="0018566B">
          <w:rPr>
            <w:sz w:val="24"/>
            <w:szCs w:val="24"/>
            <w:lang w:val="en-US"/>
            <w:rPrChange w:id="403" w:author="ege bulut" w:date="2020-01-05T22:11:00Z">
              <w:rPr>
                <w:sz w:val="24"/>
                <w:szCs w:val="24"/>
              </w:rPr>
            </w:rPrChange>
          </w:rPr>
          <w:t xml:space="preserve">primarily recommending </w:t>
        </w:r>
        <w:r w:rsidR="00531A6A" w:rsidRPr="0018566B">
          <w:rPr>
            <w:sz w:val="24"/>
            <w:szCs w:val="24"/>
            <w:lang w:val="en-US"/>
            <w:rPrChange w:id="404" w:author="ege bulut" w:date="2020-01-05T22:11:00Z">
              <w:rPr>
                <w:sz w:val="24"/>
                <w:szCs w:val="24"/>
              </w:rPr>
            </w:rPrChange>
          </w:rPr>
          <w:t xml:space="preserve">a change in portrait. </w:t>
        </w:r>
      </w:ins>
      <w:ins w:id="405" w:author="ege bulut" w:date="2020-01-05T21:02:00Z">
        <w:r w:rsidR="00531A6A" w:rsidRPr="0018566B">
          <w:rPr>
            <w:sz w:val="24"/>
            <w:szCs w:val="24"/>
            <w:lang w:val="en-US"/>
            <w:rPrChange w:id="406" w:author="ege bulut" w:date="2020-01-05T22:11:00Z">
              <w:rPr>
                <w:sz w:val="24"/>
                <w:szCs w:val="24"/>
              </w:rPr>
            </w:rPrChange>
          </w:rPr>
          <w:t>The final tasks are separated for a host and other players, preparing participants for t</w:t>
        </w:r>
      </w:ins>
      <w:ins w:id="407" w:author="ege bulut" w:date="2020-01-05T21:03:00Z">
        <w:r w:rsidR="00531A6A" w:rsidRPr="0018566B">
          <w:rPr>
            <w:sz w:val="24"/>
            <w:szCs w:val="24"/>
            <w:lang w:val="en-US"/>
            <w:rPrChange w:id="408" w:author="ege bulut" w:date="2020-01-05T22:11:00Z">
              <w:rPr>
                <w:sz w:val="24"/>
                <w:szCs w:val="24"/>
              </w:rPr>
            </w:rPrChange>
          </w:rPr>
          <w:t>he next stage of evaluation. Host has two tasks, which is to view “bag” section and apply room key item to create a c</w:t>
        </w:r>
      </w:ins>
      <w:ins w:id="409" w:author="ege bulut" w:date="2020-01-05T21:04:00Z">
        <w:r w:rsidR="00531A6A" w:rsidRPr="0018566B">
          <w:rPr>
            <w:sz w:val="24"/>
            <w:szCs w:val="24"/>
            <w:lang w:val="en-US"/>
            <w:rPrChange w:id="410" w:author="ege bulut" w:date="2020-01-05T22:11:00Z">
              <w:rPr>
                <w:sz w:val="24"/>
                <w:szCs w:val="24"/>
              </w:rPr>
            </w:rPrChange>
          </w:rPr>
          <w:t xml:space="preserve">ustom game room and the next is to invite friends. Players’ task is to wait for the invite and accept. </w:t>
        </w:r>
      </w:ins>
      <w:ins w:id="411" w:author="ege bulut" w:date="2020-01-05T21:07:00Z">
        <w:r w:rsidR="00531A6A" w:rsidRPr="0018566B">
          <w:rPr>
            <w:sz w:val="24"/>
            <w:szCs w:val="24"/>
            <w:lang w:val="en-US"/>
            <w:rPrChange w:id="412" w:author="ege bulut" w:date="2020-01-05T22:11:00Z">
              <w:rPr>
                <w:sz w:val="24"/>
                <w:szCs w:val="24"/>
              </w:rPr>
            </w:rPrChange>
          </w:rPr>
          <w:t>The next part is the field study as two groups used in the last part wil</w:t>
        </w:r>
      </w:ins>
      <w:ins w:id="413" w:author="ege bulut" w:date="2020-01-05T21:08:00Z">
        <w:r w:rsidR="00531A6A" w:rsidRPr="0018566B">
          <w:rPr>
            <w:sz w:val="24"/>
            <w:szCs w:val="24"/>
            <w:lang w:val="en-US"/>
            <w:rPrChange w:id="414" w:author="ege bulut" w:date="2020-01-05T22:11:00Z">
              <w:rPr>
                <w:sz w:val="24"/>
                <w:szCs w:val="24"/>
              </w:rPr>
            </w:rPrChange>
          </w:rPr>
          <w:t xml:space="preserve">l be in different settings as the groups are of different individuals with different personalities. For the young gamer group, one of the many places to play a </w:t>
        </w:r>
      </w:ins>
      <w:ins w:id="415" w:author="ege bulut" w:date="2020-01-05T21:09:00Z">
        <w:r w:rsidR="00531A6A" w:rsidRPr="0018566B">
          <w:rPr>
            <w:sz w:val="24"/>
            <w:szCs w:val="24"/>
            <w:lang w:val="en-US"/>
            <w:rPrChange w:id="416" w:author="ege bulut" w:date="2020-01-05T22:11:00Z">
              <w:rPr>
                <w:sz w:val="24"/>
                <w:szCs w:val="24"/>
              </w:rPr>
            </w:rPrChange>
          </w:rPr>
          <w:t xml:space="preserve">party game is a pub, and for the older non-gamer group, one of the many places is a living room in their home. </w:t>
        </w:r>
      </w:ins>
      <w:ins w:id="417" w:author="ege bulut" w:date="2020-01-05T21:14:00Z">
        <w:r w:rsidR="001E1D0F" w:rsidRPr="0018566B">
          <w:rPr>
            <w:sz w:val="24"/>
            <w:szCs w:val="24"/>
            <w:lang w:val="en-US"/>
            <w:rPrChange w:id="418" w:author="ege bulut" w:date="2020-01-05T22:11:00Z">
              <w:rPr>
                <w:sz w:val="24"/>
                <w:szCs w:val="24"/>
              </w:rPr>
            </w:rPrChange>
          </w:rPr>
          <w:t xml:space="preserve">The participants will play the game they have set and </w:t>
        </w:r>
      </w:ins>
      <w:ins w:id="419" w:author="ege bulut" w:date="2020-01-05T21:15:00Z">
        <w:r w:rsidR="001E1D0F" w:rsidRPr="0018566B">
          <w:rPr>
            <w:sz w:val="24"/>
            <w:szCs w:val="24"/>
            <w:lang w:val="en-US"/>
            <w:rPrChange w:id="420" w:author="ege bulut" w:date="2020-01-05T22:11:00Z">
              <w:rPr>
                <w:sz w:val="24"/>
                <w:szCs w:val="24"/>
              </w:rPr>
            </w:rPrChange>
          </w:rPr>
          <w:t>will be required to fill out a questionnaire. The focus of the questionnaire is to find out whether the users have e</w:t>
        </w:r>
      </w:ins>
      <w:ins w:id="421" w:author="ege bulut" w:date="2020-01-05T21:16:00Z">
        <w:r w:rsidR="001E1D0F" w:rsidRPr="0018566B">
          <w:rPr>
            <w:sz w:val="24"/>
            <w:szCs w:val="24"/>
            <w:lang w:val="en-US"/>
            <w:rPrChange w:id="422" w:author="ege bulut" w:date="2020-01-05T22:11:00Z">
              <w:rPr>
                <w:sz w:val="24"/>
                <w:szCs w:val="24"/>
              </w:rPr>
            </w:rPrChange>
          </w:rPr>
          <w:t>njoyed their experience, had any difficulties, found any interaction helpful, how comfortable they were wh</w:t>
        </w:r>
      </w:ins>
      <w:ins w:id="423" w:author="ege bulut" w:date="2020-01-05T21:17:00Z">
        <w:r w:rsidR="001E1D0F" w:rsidRPr="0018566B">
          <w:rPr>
            <w:sz w:val="24"/>
            <w:szCs w:val="24"/>
            <w:lang w:val="en-US"/>
            <w:rPrChange w:id="424" w:author="ege bulut" w:date="2020-01-05T22:11:00Z">
              <w:rPr>
                <w:sz w:val="24"/>
                <w:szCs w:val="24"/>
              </w:rPr>
            </w:rPrChange>
          </w:rPr>
          <w:t xml:space="preserve">ile interacting with the app and how the application was compared to any other similar application. Finally, heuristic evaluation will be made to compare </w:t>
        </w:r>
      </w:ins>
      <w:ins w:id="425" w:author="ege bulut" w:date="2020-01-05T21:18:00Z">
        <w:r w:rsidR="001E1D0F" w:rsidRPr="0018566B">
          <w:rPr>
            <w:sz w:val="24"/>
            <w:szCs w:val="24"/>
            <w:lang w:val="en-US"/>
            <w:rPrChange w:id="426" w:author="ege bulut" w:date="2020-01-05T22:11:00Z">
              <w:rPr>
                <w:sz w:val="24"/>
                <w:szCs w:val="24"/>
              </w:rPr>
            </w:rPrChange>
          </w:rPr>
          <w:t xml:space="preserve">the findings from other techniques and find what has been missed from the conclusions of those techniques. To conclude, three of the </w:t>
        </w:r>
      </w:ins>
      <w:ins w:id="427" w:author="ege bulut" w:date="2020-01-05T21:19:00Z">
        <w:r w:rsidR="001E1D0F" w:rsidRPr="0018566B">
          <w:rPr>
            <w:sz w:val="24"/>
            <w:szCs w:val="24"/>
            <w:lang w:val="en-US"/>
            <w:rPrChange w:id="428" w:author="ege bulut" w:date="2020-01-05T22:11:00Z">
              <w:rPr>
                <w:sz w:val="24"/>
                <w:szCs w:val="24"/>
              </w:rPr>
            </w:rPrChange>
          </w:rPr>
          <w:t xml:space="preserve">techniques, with and without users, will be used </w:t>
        </w:r>
      </w:ins>
      <w:ins w:id="429" w:author="ege bulut" w:date="2020-01-05T21:20:00Z">
        <w:r w:rsidR="001E1D0F" w:rsidRPr="0018566B">
          <w:rPr>
            <w:sz w:val="24"/>
            <w:szCs w:val="24"/>
            <w:lang w:val="en-US"/>
            <w:rPrChange w:id="430" w:author="ege bulut" w:date="2020-01-05T22:11:00Z">
              <w:rPr>
                <w:sz w:val="24"/>
                <w:szCs w:val="24"/>
              </w:rPr>
            </w:rPrChange>
          </w:rPr>
          <w:t xml:space="preserve">to gather data and </w:t>
        </w:r>
      </w:ins>
      <w:ins w:id="431" w:author="ege bulut" w:date="2020-01-05T21:21:00Z">
        <w:r w:rsidR="001E1D0F" w:rsidRPr="0018566B">
          <w:rPr>
            <w:sz w:val="24"/>
            <w:szCs w:val="24"/>
            <w:lang w:val="en-US"/>
            <w:rPrChange w:id="432" w:author="ege bulut" w:date="2020-01-05T22:11:00Z">
              <w:rPr>
                <w:sz w:val="24"/>
                <w:szCs w:val="24"/>
              </w:rPr>
            </w:rPrChange>
          </w:rPr>
          <w:t>then compared to get a more accurate analysis out of them.</w:t>
        </w:r>
      </w:ins>
    </w:p>
    <w:p w:rsidR="001E1D0F" w:rsidRPr="0018566B" w:rsidRDefault="001E1D0F" w:rsidP="005E24CC">
      <w:pPr>
        <w:rPr>
          <w:ins w:id="433" w:author="ege bulut" w:date="2020-01-05T21:21:00Z"/>
          <w:sz w:val="24"/>
          <w:szCs w:val="24"/>
          <w:lang w:val="en-US"/>
          <w:rPrChange w:id="434" w:author="ege bulut" w:date="2020-01-05T22:11:00Z">
            <w:rPr>
              <w:ins w:id="435" w:author="ege bulut" w:date="2020-01-05T21:21:00Z"/>
              <w:sz w:val="24"/>
              <w:szCs w:val="24"/>
            </w:rPr>
          </w:rPrChange>
        </w:rPr>
      </w:pPr>
    </w:p>
    <w:p w:rsidR="001E1D0F" w:rsidRPr="0018566B" w:rsidRDefault="001E1D0F" w:rsidP="005E24CC">
      <w:pPr>
        <w:rPr>
          <w:ins w:id="436" w:author="ege bulut" w:date="2020-01-05T21:22:00Z"/>
          <w:color w:val="4472C4" w:themeColor="accent1"/>
          <w:sz w:val="32"/>
          <w:szCs w:val="32"/>
          <w:u w:val="single"/>
          <w:lang w:val="en-US"/>
          <w:rPrChange w:id="437" w:author="ege bulut" w:date="2020-01-05T22:11:00Z">
            <w:rPr>
              <w:ins w:id="438" w:author="ege bulut" w:date="2020-01-05T21:22:00Z"/>
              <w:color w:val="4472C4" w:themeColor="accent1"/>
              <w:sz w:val="32"/>
              <w:szCs w:val="32"/>
              <w:u w:val="single"/>
            </w:rPr>
          </w:rPrChange>
        </w:rPr>
      </w:pPr>
      <w:bookmarkStart w:id="439" w:name="Find"/>
      <w:ins w:id="440" w:author="ege bulut" w:date="2020-01-05T21:21:00Z">
        <w:r w:rsidRPr="0018566B">
          <w:rPr>
            <w:color w:val="4472C4" w:themeColor="accent1"/>
            <w:sz w:val="32"/>
            <w:szCs w:val="32"/>
            <w:u w:val="single"/>
            <w:lang w:val="en-US"/>
            <w:rPrChange w:id="441" w:author="ege bulut" w:date="2020-01-05T22:11:00Z">
              <w:rPr>
                <w:color w:val="4472C4" w:themeColor="accent1"/>
                <w:sz w:val="32"/>
                <w:szCs w:val="32"/>
              </w:rPr>
            </w:rPrChange>
          </w:rPr>
          <w:t>Findings and Dis</w:t>
        </w:r>
      </w:ins>
      <w:ins w:id="442" w:author="ege bulut" w:date="2020-01-05T21:22:00Z">
        <w:r w:rsidRPr="0018566B">
          <w:rPr>
            <w:color w:val="4472C4" w:themeColor="accent1"/>
            <w:sz w:val="32"/>
            <w:szCs w:val="32"/>
            <w:u w:val="single"/>
            <w:lang w:val="en-US"/>
            <w:rPrChange w:id="443" w:author="ege bulut" w:date="2020-01-05T22:11:00Z">
              <w:rPr>
                <w:color w:val="4472C4" w:themeColor="accent1"/>
                <w:sz w:val="32"/>
                <w:szCs w:val="32"/>
              </w:rPr>
            </w:rPrChange>
          </w:rPr>
          <w:t>cussions</w:t>
        </w:r>
      </w:ins>
    </w:p>
    <w:bookmarkEnd w:id="439"/>
    <w:p w:rsidR="00B5379E" w:rsidRPr="0018566B" w:rsidRDefault="004D3C08" w:rsidP="005E24CC">
      <w:pPr>
        <w:rPr>
          <w:ins w:id="444" w:author="ege bulut" w:date="2020-01-05T22:00:00Z"/>
          <w:sz w:val="24"/>
          <w:szCs w:val="24"/>
          <w:lang w:val="en-US"/>
          <w:rPrChange w:id="445" w:author="ege bulut" w:date="2020-01-05T22:11:00Z">
            <w:rPr>
              <w:ins w:id="446" w:author="ege bulut" w:date="2020-01-05T22:00:00Z"/>
              <w:sz w:val="24"/>
              <w:szCs w:val="24"/>
            </w:rPr>
          </w:rPrChange>
        </w:rPr>
      </w:pPr>
      <w:ins w:id="447" w:author="ege bulut" w:date="2020-01-05T21:56:00Z">
        <w:r w:rsidRPr="0018566B">
          <w:rPr>
            <w:sz w:val="24"/>
            <w:szCs w:val="24"/>
            <w:lang w:val="en-US"/>
            <w:rPrChange w:id="448" w:author="ege bulut" w:date="2020-01-05T22:11:00Z">
              <w:rPr>
                <w:sz w:val="24"/>
                <w:szCs w:val="24"/>
              </w:rPr>
            </w:rPrChange>
          </w:rPr>
          <w:t xml:space="preserve">Findings based on participant </w:t>
        </w:r>
      </w:ins>
      <w:ins w:id="449" w:author="ege bulut" w:date="2020-01-05T21:57:00Z">
        <w:r w:rsidRPr="0018566B">
          <w:rPr>
            <w:sz w:val="24"/>
            <w:szCs w:val="24"/>
            <w:lang w:val="en-US"/>
            <w:rPrChange w:id="450" w:author="ege bulut" w:date="2020-01-05T22:11:00Z">
              <w:rPr>
                <w:sz w:val="24"/>
                <w:szCs w:val="24"/>
              </w:rPr>
            </w:rPrChange>
          </w:rPr>
          <w:t xml:space="preserve">involved techniques </w:t>
        </w:r>
      </w:ins>
      <w:ins w:id="451" w:author="ege bulut" w:date="2020-01-05T21:58:00Z">
        <w:r w:rsidRPr="0018566B">
          <w:rPr>
            <w:sz w:val="24"/>
            <w:szCs w:val="24"/>
            <w:lang w:val="en-US"/>
            <w:rPrChange w:id="452" w:author="ege bulut" w:date="2020-01-05T22:11:00Z">
              <w:rPr>
                <w:sz w:val="24"/>
                <w:szCs w:val="24"/>
              </w:rPr>
            </w:rPrChange>
          </w:rPr>
          <w:t xml:space="preserve">led to data that application is </w:t>
        </w:r>
      </w:ins>
      <w:ins w:id="453" w:author="ege bulut" w:date="2020-01-05T21:59:00Z">
        <w:r w:rsidRPr="0018566B">
          <w:rPr>
            <w:sz w:val="24"/>
            <w:szCs w:val="24"/>
            <w:lang w:val="en-US"/>
            <w:rPrChange w:id="454" w:author="ege bulut" w:date="2020-01-05T22:11:00Z">
              <w:rPr>
                <w:sz w:val="24"/>
                <w:szCs w:val="24"/>
              </w:rPr>
            </w:rPrChange>
          </w:rPr>
          <w:t>generally found easy to use and simple. Compared to its similar kind, the application was found to have a more functional interface and to have easier navigation, yet similar</w:t>
        </w:r>
      </w:ins>
      <w:ins w:id="455" w:author="ege bulut" w:date="2020-01-05T22:00:00Z">
        <w:r w:rsidRPr="0018566B">
          <w:rPr>
            <w:sz w:val="24"/>
            <w:szCs w:val="24"/>
            <w:lang w:val="en-US"/>
            <w:rPrChange w:id="456" w:author="ege bulut" w:date="2020-01-05T22:11:00Z">
              <w:rPr>
                <w:sz w:val="24"/>
                <w:szCs w:val="24"/>
              </w:rPr>
            </w:rPrChange>
          </w:rPr>
          <w:t xml:space="preserve">. Tutorials were </w:t>
        </w:r>
        <w:r w:rsidRPr="0018566B">
          <w:rPr>
            <w:sz w:val="24"/>
            <w:szCs w:val="24"/>
            <w:lang w:val="en-US"/>
            <w:rPrChange w:id="457" w:author="ege bulut" w:date="2020-01-05T22:11:00Z">
              <w:rPr>
                <w:sz w:val="24"/>
                <w:szCs w:val="24"/>
              </w:rPr>
            </w:rPrChange>
          </w:rPr>
          <w:lastRenderedPageBreak/>
          <w:t xml:space="preserve">found helpful </w:t>
        </w:r>
      </w:ins>
      <w:ins w:id="458" w:author="ege bulut" w:date="2020-01-05T22:01:00Z">
        <w:r w:rsidRPr="0018566B">
          <w:rPr>
            <w:sz w:val="24"/>
            <w:szCs w:val="24"/>
            <w:lang w:val="en-US"/>
            <w:rPrChange w:id="459" w:author="ege bulut" w:date="2020-01-05T22:11:00Z">
              <w:rPr>
                <w:sz w:val="24"/>
                <w:szCs w:val="24"/>
              </w:rPr>
            </w:rPrChange>
          </w:rPr>
          <w:t>by</w:t>
        </w:r>
      </w:ins>
      <w:ins w:id="460" w:author="ege bulut" w:date="2020-01-05T22:00:00Z">
        <w:r w:rsidRPr="0018566B">
          <w:rPr>
            <w:sz w:val="24"/>
            <w:szCs w:val="24"/>
            <w:lang w:val="en-US"/>
            <w:rPrChange w:id="461" w:author="ege bulut" w:date="2020-01-05T22:11:00Z">
              <w:rPr>
                <w:sz w:val="24"/>
                <w:szCs w:val="24"/>
              </w:rPr>
            </w:rPrChange>
          </w:rPr>
          <w:t xml:space="preserve"> non-gamers and </w:t>
        </w:r>
      </w:ins>
      <w:ins w:id="462" w:author="ege bulut" w:date="2020-01-05T22:01:00Z">
        <w:r w:rsidRPr="0018566B">
          <w:rPr>
            <w:sz w:val="24"/>
            <w:szCs w:val="24"/>
            <w:lang w:val="en-US"/>
            <w:rPrChange w:id="463" w:author="ege bulut" w:date="2020-01-05T22:11:00Z">
              <w:rPr>
                <w:sz w:val="24"/>
                <w:szCs w:val="24"/>
              </w:rPr>
            </w:rPrChange>
          </w:rPr>
          <w:t>satisfying by gamers. Both groups were satisfied by t</w:t>
        </w:r>
      </w:ins>
      <w:ins w:id="464" w:author="ege bulut" w:date="2020-01-05T22:02:00Z">
        <w:r w:rsidRPr="0018566B">
          <w:rPr>
            <w:sz w:val="24"/>
            <w:szCs w:val="24"/>
            <w:lang w:val="en-US"/>
            <w:rPrChange w:id="465" w:author="ege bulut" w:date="2020-01-05T22:11:00Z">
              <w:rPr>
                <w:sz w:val="24"/>
                <w:szCs w:val="24"/>
              </w:rPr>
            </w:rPrChange>
          </w:rPr>
          <w:t>he application and enjoyed their interactions. It has been noted that a user complained about too many pop-up screens on the main menu.</w:t>
        </w:r>
      </w:ins>
      <w:ins w:id="466" w:author="ege bulut" w:date="2020-01-05T22:03:00Z">
        <w:r w:rsidRPr="0018566B">
          <w:rPr>
            <w:sz w:val="24"/>
            <w:szCs w:val="24"/>
            <w:lang w:val="en-US"/>
            <w:rPrChange w:id="467" w:author="ege bulut" w:date="2020-01-05T22:11:00Z">
              <w:rPr>
                <w:sz w:val="24"/>
                <w:szCs w:val="24"/>
              </w:rPr>
            </w:rPrChange>
          </w:rPr>
          <w:t xml:space="preserve"> A non-gamer mentioned the game time to be too short and it made the participant uncomfortable. </w:t>
        </w:r>
      </w:ins>
      <w:ins w:id="468" w:author="ege bulut" w:date="2020-01-05T22:04:00Z">
        <w:r w:rsidRPr="0018566B">
          <w:rPr>
            <w:sz w:val="24"/>
            <w:szCs w:val="24"/>
            <w:lang w:val="en-US"/>
            <w:rPrChange w:id="469" w:author="ege bulut" w:date="2020-01-05T22:11:00Z">
              <w:rPr>
                <w:sz w:val="24"/>
                <w:szCs w:val="24"/>
              </w:rPr>
            </w:rPrChange>
          </w:rPr>
          <w:t>While participants of the young gamer group said they enjoyed the game and may continue to play after testing, older and non-gamer grou</w:t>
        </w:r>
      </w:ins>
      <w:ins w:id="470" w:author="ege bulut" w:date="2020-01-05T22:05:00Z">
        <w:r w:rsidRPr="0018566B">
          <w:rPr>
            <w:sz w:val="24"/>
            <w:szCs w:val="24"/>
            <w:lang w:val="en-US"/>
            <w:rPrChange w:id="471" w:author="ege bulut" w:date="2020-01-05T22:11:00Z">
              <w:rPr>
                <w:sz w:val="24"/>
                <w:szCs w:val="24"/>
              </w:rPr>
            </w:rPrChange>
          </w:rPr>
          <w:t xml:space="preserve">p mentioned they are not fond of such game applications. Observations </w:t>
        </w:r>
      </w:ins>
      <w:ins w:id="472" w:author="ege bulut" w:date="2020-01-05T22:06:00Z">
        <w:r w:rsidRPr="0018566B">
          <w:rPr>
            <w:sz w:val="24"/>
            <w:szCs w:val="24"/>
            <w:lang w:val="en-US"/>
            <w:rPrChange w:id="473" w:author="ege bulut" w:date="2020-01-05T22:11:00Z">
              <w:rPr>
                <w:sz w:val="24"/>
                <w:szCs w:val="24"/>
              </w:rPr>
            </w:rPrChange>
          </w:rPr>
          <w:t xml:space="preserve">on tasks revealed </w:t>
        </w:r>
        <w:r w:rsidR="0018566B" w:rsidRPr="0018566B">
          <w:rPr>
            <w:sz w:val="24"/>
            <w:szCs w:val="24"/>
            <w:lang w:val="en-US"/>
            <w:rPrChange w:id="474" w:author="ege bulut" w:date="2020-01-05T22:11:00Z">
              <w:rPr>
                <w:sz w:val="24"/>
                <w:szCs w:val="24"/>
              </w:rPr>
            </w:rPrChange>
          </w:rPr>
          <w:t xml:space="preserve">that </w:t>
        </w:r>
      </w:ins>
      <w:ins w:id="475" w:author="ege bulut" w:date="2020-01-05T22:07:00Z">
        <w:r w:rsidR="0018566B" w:rsidRPr="0018566B">
          <w:rPr>
            <w:sz w:val="24"/>
            <w:szCs w:val="24"/>
            <w:lang w:val="en-US"/>
            <w:rPrChange w:id="476" w:author="ege bulut" w:date="2020-01-05T22:11:00Z">
              <w:rPr>
                <w:sz w:val="24"/>
                <w:szCs w:val="24"/>
              </w:rPr>
            </w:rPrChange>
          </w:rPr>
          <w:t xml:space="preserve">notification settings are </w:t>
        </w:r>
      </w:ins>
      <w:ins w:id="477" w:author="ege bulut" w:date="2020-01-05T22:08:00Z">
        <w:r w:rsidR="0018566B" w:rsidRPr="0018566B">
          <w:rPr>
            <w:sz w:val="24"/>
            <w:szCs w:val="24"/>
            <w:lang w:val="en-US"/>
            <w:rPrChange w:id="478" w:author="ege bulut" w:date="2020-01-05T22:11:00Z">
              <w:rPr>
                <w:sz w:val="24"/>
                <w:szCs w:val="24"/>
              </w:rPr>
            </w:rPrChange>
          </w:rPr>
          <w:t xml:space="preserve">not located at the same location for Android and IOS versions of the app, which caused confusion for participants. </w:t>
        </w:r>
      </w:ins>
      <w:ins w:id="479" w:author="ege bulut" w:date="2020-01-05T22:09:00Z">
        <w:r w:rsidR="0018566B" w:rsidRPr="0018566B">
          <w:rPr>
            <w:sz w:val="24"/>
            <w:szCs w:val="24"/>
            <w:lang w:val="en-US"/>
            <w:rPrChange w:id="480" w:author="ege bulut" w:date="2020-01-05T22:11:00Z">
              <w:rPr>
                <w:sz w:val="24"/>
                <w:szCs w:val="24"/>
              </w:rPr>
            </w:rPrChange>
          </w:rPr>
          <w:t xml:space="preserve">Viewing tutorials, </w:t>
        </w:r>
      </w:ins>
      <w:ins w:id="481" w:author="ege bulut" w:date="2020-01-05T22:10:00Z">
        <w:r w:rsidR="0018566B" w:rsidRPr="0018566B">
          <w:rPr>
            <w:sz w:val="24"/>
            <w:szCs w:val="24"/>
            <w:lang w:val="en-US"/>
            <w:rPrChange w:id="482" w:author="ege bulut" w:date="2020-01-05T22:11:00Z">
              <w:rPr>
                <w:sz w:val="24"/>
                <w:szCs w:val="24"/>
              </w:rPr>
            </w:rPrChange>
          </w:rPr>
          <w:t>personal</w:t>
        </w:r>
      </w:ins>
      <w:ins w:id="483" w:author="ege bulut" w:date="2020-01-05T22:09:00Z">
        <w:r w:rsidR="0018566B" w:rsidRPr="0018566B">
          <w:rPr>
            <w:sz w:val="24"/>
            <w:szCs w:val="24"/>
            <w:lang w:val="en-US"/>
            <w:rPrChange w:id="484" w:author="ege bulut" w:date="2020-01-05T22:11:00Z">
              <w:rPr>
                <w:sz w:val="24"/>
                <w:szCs w:val="24"/>
              </w:rPr>
            </w:rPrChange>
          </w:rPr>
          <w:t xml:space="preserve"> </w:t>
        </w:r>
      </w:ins>
      <w:ins w:id="485" w:author="ege bulut" w:date="2020-01-05T22:10:00Z">
        <w:r w:rsidR="0018566B" w:rsidRPr="0018566B">
          <w:rPr>
            <w:sz w:val="24"/>
            <w:szCs w:val="24"/>
            <w:lang w:val="en-US"/>
            <w:rPrChange w:id="486" w:author="ege bulut" w:date="2020-01-05T22:11:00Z">
              <w:rPr>
                <w:sz w:val="24"/>
                <w:szCs w:val="24"/>
              </w:rPr>
            </w:rPrChange>
          </w:rPr>
          <w:t>information</w:t>
        </w:r>
      </w:ins>
      <w:ins w:id="487" w:author="ege bulut" w:date="2020-01-05T22:09:00Z">
        <w:r w:rsidR="0018566B" w:rsidRPr="0018566B">
          <w:rPr>
            <w:sz w:val="24"/>
            <w:szCs w:val="24"/>
            <w:lang w:val="en-US"/>
            <w:rPrChange w:id="488" w:author="ege bulut" w:date="2020-01-05T22:11:00Z">
              <w:rPr>
                <w:sz w:val="24"/>
                <w:szCs w:val="24"/>
              </w:rPr>
            </w:rPrChange>
          </w:rPr>
          <w:t xml:space="preserve"> and personalizing game was found simple. </w:t>
        </w:r>
      </w:ins>
      <w:ins w:id="489" w:author="ege bulut" w:date="2020-01-05T22:10:00Z">
        <w:r w:rsidR="0018566B" w:rsidRPr="0018566B">
          <w:rPr>
            <w:sz w:val="24"/>
            <w:szCs w:val="24"/>
            <w:lang w:val="en-US"/>
            <w:rPrChange w:id="490" w:author="ege bulut" w:date="2020-01-05T22:11:00Z">
              <w:rPr>
                <w:sz w:val="24"/>
                <w:szCs w:val="24"/>
              </w:rPr>
            </w:rPrChange>
          </w:rPr>
          <w:t>The user ID was mentioned to be too small and not clear as it was also grey color</w:t>
        </w:r>
      </w:ins>
      <w:ins w:id="491" w:author="ege bulut" w:date="2020-01-05T22:11:00Z">
        <w:r w:rsidR="0018566B">
          <w:rPr>
            <w:sz w:val="24"/>
            <w:szCs w:val="24"/>
            <w:lang w:val="en-US"/>
          </w:rPr>
          <w:t>ed</w:t>
        </w:r>
      </w:ins>
      <w:ins w:id="492" w:author="ege bulut" w:date="2020-01-05T22:10:00Z">
        <w:r w:rsidR="0018566B" w:rsidRPr="0018566B">
          <w:rPr>
            <w:sz w:val="24"/>
            <w:szCs w:val="24"/>
            <w:lang w:val="en-US"/>
            <w:rPrChange w:id="493" w:author="ege bulut" w:date="2020-01-05T22:11:00Z">
              <w:rPr>
                <w:sz w:val="24"/>
                <w:szCs w:val="24"/>
              </w:rPr>
            </w:rPrChange>
          </w:rPr>
          <w:t xml:space="preserve">. </w:t>
        </w:r>
      </w:ins>
      <w:ins w:id="494" w:author="ege bulut" w:date="2020-01-05T22:16:00Z">
        <w:r w:rsidR="00E064A1">
          <w:rPr>
            <w:sz w:val="24"/>
            <w:szCs w:val="24"/>
            <w:lang w:val="en-US"/>
          </w:rPr>
          <w:t>While adding friend, parti</w:t>
        </w:r>
      </w:ins>
      <w:ins w:id="495" w:author="ege bulut" w:date="2020-01-05T22:17:00Z">
        <w:r w:rsidR="00E064A1">
          <w:rPr>
            <w:sz w:val="24"/>
            <w:szCs w:val="24"/>
            <w:lang w:val="en-US"/>
          </w:rPr>
          <w:t xml:space="preserve">cipants </w:t>
        </w:r>
      </w:ins>
      <w:ins w:id="496" w:author="ege bulut" w:date="2020-01-05T22:18:00Z">
        <w:r w:rsidR="00E064A1">
          <w:rPr>
            <w:sz w:val="24"/>
            <w:szCs w:val="24"/>
            <w:lang w:val="en-US"/>
          </w:rPr>
          <w:t>were not sure on where to click. Additionally, participants had difficulties finding “gam</w:t>
        </w:r>
      </w:ins>
      <w:ins w:id="497" w:author="ege bulut" w:date="2020-01-05T22:19:00Z">
        <w:r w:rsidR="00E064A1">
          <w:rPr>
            <w:sz w:val="24"/>
            <w:szCs w:val="24"/>
            <w:lang w:val="en-US"/>
          </w:rPr>
          <w:t>e</w:t>
        </w:r>
      </w:ins>
      <w:ins w:id="498" w:author="ege bulut" w:date="2020-01-05T22:18:00Z">
        <w:r w:rsidR="00E064A1">
          <w:rPr>
            <w:sz w:val="24"/>
            <w:szCs w:val="24"/>
            <w:lang w:val="en-US"/>
          </w:rPr>
          <w:t>pl</w:t>
        </w:r>
      </w:ins>
      <w:ins w:id="499" w:author="ege bulut" w:date="2020-01-05T22:19:00Z">
        <w:r w:rsidR="00E064A1">
          <w:rPr>
            <w:sz w:val="24"/>
            <w:szCs w:val="24"/>
            <w:lang w:val="en-US"/>
          </w:rPr>
          <w:t xml:space="preserve">ay” section when they were asked to collect rewards. </w:t>
        </w:r>
      </w:ins>
      <w:ins w:id="500" w:author="ege bulut" w:date="2020-01-05T22:20:00Z">
        <w:r w:rsidR="00E064A1">
          <w:rPr>
            <w:sz w:val="24"/>
            <w:szCs w:val="24"/>
            <w:lang w:val="en-US"/>
          </w:rPr>
          <w:t>Using the participant data and the data of heuristic evaluation (that is in the appendix)</w:t>
        </w:r>
      </w:ins>
      <w:ins w:id="501" w:author="ege bulut" w:date="2020-01-05T22:21:00Z">
        <w:r w:rsidR="00E064A1">
          <w:rPr>
            <w:sz w:val="24"/>
            <w:szCs w:val="24"/>
            <w:lang w:val="en-US"/>
          </w:rPr>
          <w:t xml:space="preserve">, </w:t>
        </w:r>
      </w:ins>
      <w:ins w:id="502" w:author="ege bulut" w:date="2020-01-05T22:24:00Z">
        <w:r w:rsidR="00E064A1">
          <w:rPr>
            <w:sz w:val="24"/>
            <w:szCs w:val="24"/>
            <w:lang w:val="en-US"/>
          </w:rPr>
          <w:t>most of the issues analyzed to be in the process of adding friends and about user IDs. When it comes to user IDs, many alte</w:t>
        </w:r>
      </w:ins>
      <w:ins w:id="503" w:author="ege bulut" w:date="2020-01-05T22:25:00Z">
        <w:r w:rsidR="00E064A1">
          <w:rPr>
            <w:sz w:val="24"/>
            <w:szCs w:val="24"/>
            <w:lang w:val="en-US"/>
          </w:rPr>
          <w:t>rnative versions have been used in other applications. A very effective solution for this is to use username and only couple of additional numbers</w:t>
        </w:r>
      </w:ins>
      <w:ins w:id="504" w:author="ege bulut" w:date="2020-01-05T22:26:00Z">
        <w:r w:rsidR="00E064A1">
          <w:rPr>
            <w:sz w:val="24"/>
            <w:szCs w:val="24"/>
            <w:lang w:val="en-US"/>
          </w:rPr>
          <w:t xml:space="preserve">. Usernames are set only for display within the app where they can be also used to solve this problem by changing algorithms. </w:t>
        </w:r>
        <w:r w:rsidR="008F376A">
          <w:rPr>
            <w:sz w:val="24"/>
            <w:szCs w:val="24"/>
            <w:lang w:val="en-US"/>
          </w:rPr>
          <w:t>Adding friend has a prio</w:t>
        </w:r>
      </w:ins>
      <w:ins w:id="505" w:author="ege bulut" w:date="2020-01-05T22:27:00Z">
        <w:r w:rsidR="008F376A">
          <w:rPr>
            <w:sz w:val="24"/>
            <w:szCs w:val="24"/>
            <w:lang w:val="en-US"/>
          </w:rPr>
          <w:t>rity for GPS option, where if the design changes to prioritize searching for user IDs, then participants would be able to use this service easier</w:t>
        </w:r>
      </w:ins>
      <w:ins w:id="506" w:author="ege bulut" w:date="2020-01-05T22:28:00Z">
        <w:r w:rsidR="008F376A">
          <w:rPr>
            <w:sz w:val="24"/>
            <w:szCs w:val="24"/>
            <w:lang w:val="en-US"/>
          </w:rPr>
          <w:t xml:space="preserve"> and with lesser confusion during the process. Alternatively, the GPS and search friends could be in separate sub headings to feature both </w:t>
        </w:r>
      </w:ins>
      <w:ins w:id="507" w:author="ege bulut" w:date="2020-01-05T22:29:00Z">
        <w:r w:rsidR="008F376A">
          <w:rPr>
            <w:sz w:val="24"/>
            <w:szCs w:val="24"/>
            <w:lang w:val="en-US"/>
          </w:rPr>
          <w:t>functions equally, if the developer desires that.</w:t>
        </w:r>
      </w:ins>
    </w:p>
    <w:p w:rsidR="004D3C08" w:rsidRPr="0018566B" w:rsidRDefault="004D3C08" w:rsidP="005E24CC">
      <w:pPr>
        <w:rPr>
          <w:ins w:id="508" w:author="ege bulut" w:date="2020-01-05T21:22:00Z"/>
          <w:sz w:val="24"/>
          <w:szCs w:val="24"/>
          <w:lang w:val="en-US"/>
          <w:rPrChange w:id="509" w:author="ege bulut" w:date="2020-01-05T22:11:00Z">
            <w:rPr>
              <w:ins w:id="510" w:author="ege bulut" w:date="2020-01-05T21:22:00Z"/>
              <w:color w:val="4472C4" w:themeColor="accent1"/>
              <w:sz w:val="32"/>
              <w:szCs w:val="32"/>
              <w:u w:val="single"/>
            </w:rPr>
          </w:rPrChange>
        </w:rPr>
      </w:pPr>
    </w:p>
    <w:p w:rsidR="001E1D0F" w:rsidRPr="0018566B" w:rsidRDefault="00B5379E" w:rsidP="005E24CC">
      <w:pPr>
        <w:rPr>
          <w:ins w:id="511" w:author="ege bulut" w:date="2020-01-05T21:22:00Z"/>
          <w:color w:val="4472C4" w:themeColor="accent1"/>
          <w:sz w:val="32"/>
          <w:szCs w:val="32"/>
          <w:u w:val="single"/>
          <w:lang w:val="en-US"/>
          <w:rPrChange w:id="512" w:author="ege bulut" w:date="2020-01-05T22:11:00Z">
            <w:rPr>
              <w:ins w:id="513" w:author="ege bulut" w:date="2020-01-05T21:22:00Z"/>
              <w:color w:val="4472C4" w:themeColor="accent1"/>
              <w:sz w:val="32"/>
              <w:szCs w:val="32"/>
              <w:u w:val="single"/>
            </w:rPr>
          </w:rPrChange>
        </w:rPr>
      </w:pPr>
      <w:bookmarkStart w:id="514" w:name="Conc"/>
      <w:ins w:id="515" w:author="ege bulut" w:date="2020-01-05T21:22:00Z">
        <w:r w:rsidRPr="0018566B">
          <w:rPr>
            <w:color w:val="4472C4" w:themeColor="accent1"/>
            <w:sz w:val="32"/>
            <w:szCs w:val="32"/>
            <w:u w:val="single"/>
            <w:lang w:val="en-US"/>
            <w:rPrChange w:id="516" w:author="ege bulut" w:date="2020-01-05T22:11:00Z">
              <w:rPr>
                <w:color w:val="4472C4" w:themeColor="accent1"/>
                <w:sz w:val="32"/>
                <w:szCs w:val="32"/>
                <w:u w:val="single"/>
              </w:rPr>
            </w:rPrChange>
          </w:rPr>
          <w:t>Conclusions</w:t>
        </w:r>
      </w:ins>
    </w:p>
    <w:bookmarkEnd w:id="514"/>
    <w:p w:rsidR="00B5379E" w:rsidRDefault="008F376A" w:rsidP="005E24CC">
      <w:pPr>
        <w:rPr>
          <w:ins w:id="517" w:author="ege bulut" w:date="2020-01-05T22:34:00Z"/>
          <w:sz w:val="24"/>
          <w:szCs w:val="24"/>
          <w:lang w:val="en-US"/>
        </w:rPr>
      </w:pPr>
      <w:ins w:id="518" w:author="ege bulut" w:date="2020-01-05T22:29:00Z">
        <w:r>
          <w:rPr>
            <w:sz w:val="24"/>
            <w:szCs w:val="24"/>
            <w:lang w:val="en-US"/>
          </w:rPr>
          <w:t xml:space="preserve">The conclusion of this report on evaluation of UNO! </w:t>
        </w:r>
        <w:r>
          <w:rPr>
            <w:rFonts w:cstheme="minorHAnsi"/>
            <w:sz w:val="24"/>
            <w:szCs w:val="24"/>
            <w:lang w:val="en-US"/>
          </w:rPr>
          <w:t>™</w:t>
        </w:r>
        <w:r>
          <w:rPr>
            <w:sz w:val="24"/>
            <w:szCs w:val="24"/>
            <w:lang w:val="en-US"/>
          </w:rPr>
          <w:t xml:space="preserve"> applicati</w:t>
        </w:r>
      </w:ins>
      <w:ins w:id="519" w:author="ege bulut" w:date="2020-01-05T22:30:00Z">
        <w:r>
          <w:rPr>
            <w:sz w:val="24"/>
            <w:szCs w:val="24"/>
            <w:lang w:val="en-US"/>
          </w:rPr>
          <w:t xml:space="preserve">on, analysis of data gathered by both participants and expert evaluation shows that the application is generally </w:t>
        </w:r>
      </w:ins>
      <w:ins w:id="520" w:author="ege bulut" w:date="2020-01-05T22:31:00Z">
        <w:r>
          <w:rPr>
            <w:sz w:val="24"/>
            <w:szCs w:val="24"/>
            <w:lang w:val="en-US"/>
          </w:rPr>
          <w:t>satisfying an</w:t>
        </w:r>
      </w:ins>
      <w:ins w:id="521" w:author="ege bulut" w:date="2020-01-05T22:32:00Z">
        <w:r>
          <w:rPr>
            <w:sz w:val="24"/>
            <w:szCs w:val="24"/>
            <w:lang w:val="en-US"/>
          </w:rPr>
          <w:t xml:space="preserve">d enjoyable, more to young gamers than old non-gamers, even in distracting environments. The application has minor problem that can lead to </w:t>
        </w:r>
      </w:ins>
      <w:ins w:id="522" w:author="ege bulut" w:date="2020-01-05T22:33:00Z">
        <w:r>
          <w:rPr>
            <w:sz w:val="24"/>
            <w:szCs w:val="24"/>
            <w:lang w:val="en-US"/>
          </w:rPr>
          <w:t xml:space="preserve">simple </w:t>
        </w:r>
      </w:ins>
      <w:ins w:id="523" w:author="ege bulut" w:date="2020-01-05T22:32:00Z">
        <w:r>
          <w:rPr>
            <w:sz w:val="24"/>
            <w:szCs w:val="24"/>
            <w:lang w:val="en-US"/>
          </w:rPr>
          <w:t>implications for design improvement, however d</w:t>
        </w:r>
      </w:ins>
      <w:ins w:id="524" w:author="ege bulut" w:date="2020-01-05T22:33:00Z">
        <w:r>
          <w:rPr>
            <w:sz w:val="24"/>
            <w:szCs w:val="24"/>
            <w:lang w:val="en-US"/>
          </w:rPr>
          <w:t xml:space="preserve">oes not </w:t>
        </w:r>
      </w:ins>
      <w:ins w:id="525" w:author="ege bulut" w:date="2020-01-05T22:34:00Z">
        <w:r>
          <w:rPr>
            <w:sz w:val="24"/>
            <w:szCs w:val="24"/>
            <w:lang w:val="en-US"/>
          </w:rPr>
          <w:t>affect</w:t>
        </w:r>
      </w:ins>
      <w:ins w:id="526" w:author="ege bulut" w:date="2020-01-05T22:33:00Z">
        <w:r>
          <w:rPr>
            <w:sz w:val="24"/>
            <w:szCs w:val="24"/>
            <w:lang w:val="en-US"/>
          </w:rPr>
          <w:t xml:space="preserve"> the functionality, even though it might prolong some processes </w:t>
        </w:r>
      </w:ins>
      <w:ins w:id="527" w:author="ege bulut" w:date="2020-01-05T22:34:00Z">
        <w:r>
          <w:rPr>
            <w:sz w:val="24"/>
            <w:szCs w:val="24"/>
            <w:lang w:val="en-US"/>
          </w:rPr>
          <w:t xml:space="preserve">such </w:t>
        </w:r>
      </w:ins>
      <w:ins w:id="528" w:author="ege bulut" w:date="2020-01-05T22:33:00Z">
        <w:r>
          <w:rPr>
            <w:sz w:val="24"/>
            <w:szCs w:val="24"/>
            <w:lang w:val="en-US"/>
          </w:rPr>
          <w:t>as adding friends.</w:t>
        </w:r>
      </w:ins>
    </w:p>
    <w:p w:rsidR="008F376A" w:rsidRDefault="008F376A" w:rsidP="005E24CC">
      <w:pPr>
        <w:rPr>
          <w:ins w:id="529" w:author="ege bulut" w:date="2020-01-05T22:34:00Z"/>
          <w:sz w:val="24"/>
          <w:szCs w:val="24"/>
          <w:lang w:val="en-US"/>
        </w:rPr>
      </w:pPr>
    </w:p>
    <w:p w:rsidR="008F376A" w:rsidRDefault="008F376A" w:rsidP="005E24CC">
      <w:pPr>
        <w:rPr>
          <w:ins w:id="530" w:author="ege bulut" w:date="2020-01-05T22:35:00Z"/>
          <w:color w:val="4472C4" w:themeColor="accent1"/>
          <w:sz w:val="32"/>
          <w:szCs w:val="32"/>
          <w:u w:val="single"/>
          <w:lang w:val="en-US"/>
        </w:rPr>
      </w:pPr>
      <w:bookmarkStart w:id="531" w:name="Ref"/>
      <w:ins w:id="532" w:author="ege bulut" w:date="2020-01-05T22:35:00Z">
        <w:r w:rsidRPr="008F376A">
          <w:rPr>
            <w:color w:val="4472C4" w:themeColor="accent1"/>
            <w:sz w:val="32"/>
            <w:szCs w:val="32"/>
            <w:u w:val="single"/>
            <w:lang w:val="en-US"/>
            <w:rPrChange w:id="533" w:author="ege bulut" w:date="2020-01-05T22:35:00Z">
              <w:rPr>
                <w:color w:val="4472C4" w:themeColor="accent1"/>
                <w:sz w:val="32"/>
                <w:szCs w:val="32"/>
                <w:lang w:val="en-US"/>
              </w:rPr>
            </w:rPrChange>
          </w:rPr>
          <w:t>References</w:t>
        </w:r>
      </w:ins>
    </w:p>
    <w:bookmarkEnd w:id="531"/>
    <w:p w:rsidR="008F376A" w:rsidRDefault="008F376A" w:rsidP="005E24CC">
      <w:pPr>
        <w:rPr>
          <w:ins w:id="534" w:author="ege bulut" w:date="2020-01-05T22:36:00Z"/>
          <w:sz w:val="24"/>
          <w:szCs w:val="24"/>
          <w:lang w:val="en-US"/>
        </w:rPr>
      </w:pPr>
      <w:ins w:id="535" w:author="ege bulut" w:date="2020-01-05T22:35:00Z">
        <w:r>
          <w:rPr>
            <w:sz w:val="24"/>
            <w:szCs w:val="24"/>
            <w:lang w:val="en-US"/>
          </w:rPr>
          <w:t>Human Computer Interactio</w:t>
        </w:r>
      </w:ins>
      <w:ins w:id="536" w:author="ege bulut" w:date="2020-01-05T22:36:00Z">
        <w:r>
          <w:rPr>
            <w:sz w:val="24"/>
            <w:szCs w:val="24"/>
            <w:lang w:val="en-US"/>
          </w:rPr>
          <w:t>n lecture slide 7 and 8:</w:t>
        </w:r>
      </w:ins>
    </w:p>
    <w:p w:rsidR="008F376A" w:rsidRDefault="008F376A" w:rsidP="005E24CC">
      <w:pPr>
        <w:rPr>
          <w:ins w:id="537" w:author="ege bulut" w:date="2020-01-05T22:36:00Z"/>
          <w:sz w:val="24"/>
          <w:szCs w:val="24"/>
          <w:lang w:val="en-US"/>
        </w:rPr>
      </w:pPr>
      <w:ins w:id="538" w:author="ege bulut" w:date="2020-01-05T22:36:00Z">
        <w:r>
          <w:fldChar w:fldCharType="begin"/>
        </w:r>
        <w:r>
          <w:instrText xml:space="preserve"> HYPERLINK "https://canvas.sussex.ac.uk/courses/10038/files/folder/Slides/Lecture%20Slides?preview=980603" </w:instrText>
        </w:r>
        <w:r>
          <w:fldChar w:fldCharType="separate"/>
        </w:r>
        <w:r>
          <w:rPr>
            <w:rStyle w:val="Hyperlink"/>
          </w:rPr>
          <w:t>https://canvas.sussex.ac.uk/courses/10038/files/folder/Slides/Lectur</w:t>
        </w:r>
        <w:r>
          <w:rPr>
            <w:rStyle w:val="Hyperlink"/>
          </w:rPr>
          <w:t>e</w:t>
        </w:r>
        <w:r>
          <w:rPr>
            <w:rStyle w:val="Hyperlink"/>
          </w:rPr>
          <w:t>%20Slides?preview=980603</w:t>
        </w:r>
        <w:r>
          <w:fldChar w:fldCharType="end"/>
        </w:r>
      </w:ins>
    </w:p>
    <w:p w:rsidR="008F376A" w:rsidRDefault="008F376A" w:rsidP="005E24CC">
      <w:pPr>
        <w:rPr>
          <w:ins w:id="539" w:author="ege bulut" w:date="2020-01-05T22:36:00Z"/>
        </w:rPr>
      </w:pPr>
      <w:ins w:id="540" w:author="ege bulut" w:date="2020-01-05T22:36:00Z">
        <w:r>
          <w:fldChar w:fldCharType="begin"/>
        </w:r>
        <w:r>
          <w:instrText xml:space="preserve"> HYPERLINK "https://canvas.sussex.ac.uk/courses/10038/files/folder/Slides/Lecture%20Slides?preview=993368" </w:instrText>
        </w:r>
        <w:r>
          <w:fldChar w:fldCharType="separate"/>
        </w:r>
        <w:r>
          <w:rPr>
            <w:rStyle w:val="Hyperlink"/>
          </w:rPr>
          <w:t>https://canvas.sussex.ac.uk/courses/10038/files/folder/Slides/Lecture%20Slides?preview=993368</w:t>
        </w:r>
        <w:r>
          <w:fldChar w:fldCharType="end"/>
        </w:r>
      </w:ins>
    </w:p>
    <w:p w:rsidR="008F376A" w:rsidRDefault="008F376A" w:rsidP="005E24CC">
      <w:pPr>
        <w:rPr>
          <w:ins w:id="541" w:author="ege bulut" w:date="2020-01-05T22:39:00Z"/>
          <w:sz w:val="24"/>
          <w:szCs w:val="24"/>
          <w:lang w:val="en-US"/>
        </w:rPr>
      </w:pPr>
    </w:p>
    <w:p w:rsidR="00890F7B" w:rsidRDefault="00890F7B" w:rsidP="005E24CC">
      <w:pPr>
        <w:rPr>
          <w:ins w:id="542" w:author="ege bulut" w:date="2020-01-05T22:43:00Z"/>
          <w:color w:val="4472C4" w:themeColor="accent1"/>
          <w:sz w:val="32"/>
          <w:szCs w:val="32"/>
          <w:u w:val="single"/>
          <w:lang w:val="en-US"/>
        </w:rPr>
      </w:pPr>
    </w:p>
    <w:p w:rsidR="00890F7B" w:rsidRDefault="00890F7B" w:rsidP="005E24CC">
      <w:pPr>
        <w:rPr>
          <w:ins w:id="543" w:author="ege bulut" w:date="2020-01-05T22:43:00Z"/>
          <w:color w:val="4472C4" w:themeColor="accent1"/>
          <w:sz w:val="32"/>
          <w:szCs w:val="32"/>
          <w:u w:val="single"/>
          <w:lang w:val="en-US"/>
        </w:rPr>
      </w:pPr>
    </w:p>
    <w:p w:rsidR="00890F7B" w:rsidRPr="00890F7B" w:rsidRDefault="00890F7B" w:rsidP="005E24CC">
      <w:pPr>
        <w:rPr>
          <w:ins w:id="544" w:author="ege bulut" w:date="2020-01-05T22:42:00Z"/>
          <w:color w:val="4472C4" w:themeColor="accent1"/>
          <w:sz w:val="48"/>
          <w:szCs w:val="48"/>
          <w:u w:val="single"/>
          <w:lang w:val="en-US"/>
          <w:rPrChange w:id="545" w:author="ege bulut" w:date="2020-01-05T22:44:00Z">
            <w:rPr>
              <w:ins w:id="546" w:author="ege bulut" w:date="2020-01-05T22:42:00Z"/>
              <w:sz w:val="24"/>
              <w:szCs w:val="24"/>
              <w:lang w:val="en-US"/>
            </w:rPr>
          </w:rPrChange>
        </w:rPr>
      </w:pPr>
      <w:bookmarkStart w:id="547" w:name="App"/>
      <w:ins w:id="548" w:author="ege bulut" w:date="2020-01-05T22:39:00Z">
        <w:r w:rsidRPr="00890F7B">
          <w:rPr>
            <w:color w:val="4472C4" w:themeColor="accent1"/>
            <w:sz w:val="48"/>
            <w:szCs w:val="48"/>
            <w:u w:val="single"/>
            <w:lang w:val="en-US"/>
            <w:rPrChange w:id="549" w:author="ege bulut" w:date="2020-01-05T22:44:00Z">
              <w:rPr>
                <w:color w:val="4472C4" w:themeColor="accent1"/>
                <w:sz w:val="32"/>
                <w:szCs w:val="32"/>
                <w:u w:val="single"/>
                <w:lang w:val="en-US"/>
              </w:rPr>
            </w:rPrChange>
          </w:rPr>
          <w:lastRenderedPageBreak/>
          <w:t>Appendices</w:t>
        </w:r>
      </w:ins>
    </w:p>
    <w:p w:rsidR="00890F7B" w:rsidRPr="007756DE" w:rsidRDefault="00890F7B" w:rsidP="00890F7B">
      <w:pPr>
        <w:rPr>
          <w:ins w:id="550" w:author="ege bulut" w:date="2020-01-05T22:42:00Z"/>
          <w:color w:val="4472C4" w:themeColor="accent1"/>
          <w:sz w:val="32"/>
          <w:szCs w:val="32"/>
          <w:u w:val="single"/>
          <w:lang w:val="en-US"/>
        </w:rPr>
      </w:pPr>
      <w:bookmarkStart w:id="551" w:name="Usab"/>
      <w:bookmarkEnd w:id="547"/>
      <w:ins w:id="552" w:author="ege bulut" w:date="2020-01-05T22:42:00Z">
        <w:r>
          <w:rPr>
            <w:color w:val="4472C4" w:themeColor="accent1"/>
            <w:sz w:val="32"/>
            <w:szCs w:val="32"/>
            <w:u w:val="single"/>
            <w:lang w:val="en-US"/>
          </w:rPr>
          <w:t>Usability</w:t>
        </w:r>
        <w:r w:rsidRPr="007756DE">
          <w:rPr>
            <w:color w:val="4472C4" w:themeColor="accent1"/>
            <w:sz w:val="32"/>
            <w:szCs w:val="32"/>
            <w:u w:val="single"/>
            <w:lang w:val="en-US"/>
          </w:rPr>
          <w:t xml:space="preserve"> Tasks</w:t>
        </w:r>
      </w:ins>
    </w:p>
    <w:bookmarkEnd w:id="551"/>
    <w:p w:rsidR="00890F7B" w:rsidRPr="007756DE" w:rsidRDefault="00890F7B" w:rsidP="00890F7B">
      <w:pPr>
        <w:rPr>
          <w:ins w:id="553" w:author="ege bulut" w:date="2020-01-05T22:42:00Z"/>
          <w:lang w:val="en-US"/>
        </w:rPr>
      </w:pPr>
      <w:ins w:id="554" w:author="ege bulut" w:date="2020-01-05T22:42:00Z">
        <w:r w:rsidRPr="007756DE">
          <w:rPr>
            <w:lang w:val="en-US"/>
          </w:rPr>
          <w:t>Task 1: Login</w:t>
        </w:r>
      </w:ins>
    </w:p>
    <w:p w:rsidR="00890F7B" w:rsidRPr="007756DE" w:rsidRDefault="00890F7B" w:rsidP="00890F7B">
      <w:pPr>
        <w:rPr>
          <w:ins w:id="555" w:author="ege bulut" w:date="2020-01-05T22:42:00Z"/>
          <w:lang w:val="en-US"/>
        </w:rPr>
      </w:pPr>
      <w:ins w:id="556" w:author="ege bulut" w:date="2020-01-05T22:42:00Z">
        <w:r w:rsidRPr="007756DE">
          <w:rPr>
            <w:lang w:val="en-US"/>
          </w:rPr>
          <w:t>Task 2: View tutorials</w:t>
        </w:r>
      </w:ins>
    </w:p>
    <w:p w:rsidR="00890F7B" w:rsidRPr="007756DE" w:rsidRDefault="00890F7B" w:rsidP="00890F7B">
      <w:pPr>
        <w:rPr>
          <w:ins w:id="557" w:author="ege bulut" w:date="2020-01-05T22:42:00Z"/>
          <w:lang w:val="en-US"/>
        </w:rPr>
      </w:pPr>
      <w:ins w:id="558" w:author="ege bulut" w:date="2020-01-05T22:42:00Z">
        <w:r w:rsidRPr="007756DE">
          <w:rPr>
            <w:lang w:val="en-US"/>
          </w:rPr>
          <w:t>Task 3: Turn off notifications</w:t>
        </w:r>
      </w:ins>
    </w:p>
    <w:p w:rsidR="00890F7B" w:rsidRPr="007756DE" w:rsidRDefault="00890F7B" w:rsidP="00890F7B">
      <w:pPr>
        <w:rPr>
          <w:ins w:id="559" w:author="ege bulut" w:date="2020-01-05T22:42:00Z"/>
          <w:lang w:val="en-US"/>
        </w:rPr>
      </w:pPr>
      <w:ins w:id="560" w:author="ege bulut" w:date="2020-01-05T22:42:00Z">
        <w:r w:rsidRPr="007756DE">
          <w:rPr>
            <w:lang w:val="en-US"/>
          </w:rPr>
          <w:t>Task 4: View your character info</w:t>
        </w:r>
      </w:ins>
    </w:p>
    <w:p w:rsidR="00890F7B" w:rsidRPr="007756DE" w:rsidRDefault="00890F7B" w:rsidP="00890F7B">
      <w:pPr>
        <w:rPr>
          <w:ins w:id="561" w:author="ege bulut" w:date="2020-01-05T22:42:00Z"/>
          <w:lang w:val="en-US"/>
        </w:rPr>
      </w:pPr>
      <w:ins w:id="562" w:author="ege bulut" w:date="2020-01-05T22:42:00Z">
        <w:r w:rsidRPr="007756DE">
          <w:rPr>
            <w:lang w:val="en-US"/>
          </w:rPr>
          <w:t>Task 5: Find your ID</w:t>
        </w:r>
      </w:ins>
    </w:p>
    <w:p w:rsidR="00890F7B" w:rsidRPr="007756DE" w:rsidRDefault="00890F7B" w:rsidP="00890F7B">
      <w:pPr>
        <w:rPr>
          <w:ins w:id="563" w:author="ege bulut" w:date="2020-01-05T22:42:00Z"/>
          <w:lang w:val="en-US"/>
        </w:rPr>
      </w:pPr>
      <w:ins w:id="564" w:author="ege bulut" w:date="2020-01-05T22:42:00Z">
        <w:r w:rsidRPr="007756DE">
          <w:rPr>
            <w:lang w:val="en-US"/>
          </w:rPr>
          <w:t>Task 6: Add a friend</w:t>
        </w:r>
      </w:ins>
    </w:p>
    <w:p w:rsidR="00890F7B" w:rsidRPr="007756DE" w:rsidRDefault="00890F7B" w:rsidP="00890F7B">
      <w:pPr>
        <w:rPr>
          <w:ins w:id="565" w:author="ege bulut" w:date="2020-01-05T22:42:00Z"/>
          <w:lang w:val="en-US"/>
        </w:rPr>
      </w:pPr>
      <w:ins w:id="566" w:author="ege bulut" w:date="2020-01-05T22:42:00Z">
        <w:r w:rsidRPr="007756DE">
          <w:rPr>
            <w:lang w:val="en-US"/>
          </w:rPr>
          <w:t>Task 7: View achievements</w:t>
        </w:r>
      </w:ins>
    </w:p>
    <w:p w:rsidR="00890F7B" w:rsidRPr="007756DE" w:rsidRDefault="00890F7B" w:rsidP="00890F7B">
      <w:pPr>
        <w:rPr>
          <w:ins w:id="567" w:author="ege bulut" w:date="2020-01-05T22:42:00Z"/>
          <w:lang w:val="en-US"/>
        </w:rPr>
      </w:pPr>
      <w:ins w:id="568" w:author="ege bulut" w:date="2020-01-05T22:42:00Z">
        <w:r w:rsidRPr="007756DE">
          <w:rPr>
            <w:lang w:val="en-US"/>
          </w:rPr>
          <w:t>Task 8: Collect rewards</w:t>
        </w:r>
      </w:ins>
    </w:p>
    <w:p w:rsidR="00890F7B" w:rsidRPr="007756DE" w:rsidRDefault="00890F7B" w:rsidP="00890F7B">
      <w:pPr>
        <w:rPr>
          <w:ins w:id="569" w:author="ege bulut" w:date="2020-01-05T22:42:00Z"/>
          <w:lang w:val="en-US"/>
        </w:rPr>
      </w:pPr>
      <w:ins w:id="570" w:author="ege bulut" w:date="2020-01-05T22:42:00Z">
        <w:r w:rsidRPr="007756DE">
          <w:rPr>
            <w:lang w:val="en-US"/>
          </w:rPr>
          <w:t>Task 9: Personalize your game</w:t>
        </w:r>
      </w:ins>
    </w:p>
    <w:p w:rsidR="00890F7B" w:rsidRPr="007756DE" w:rsidRDefault="00890F7B" w:rsidP="00890F7B">
      <w:pPr>
        <w:rPr>
          <w:ins w:id="571" w:author="ege bulut" w:date="2020-01-05T22:42:00Z"/>
          <w:lang w:val="en-US"/>
        </w:rPr>
      </w:pPr>
      <w:ins w:id="572" w:author="ege bulut" w:date="2020-01-05T22:42:00Z">
        <w:r w:rsidRPr="007756DE">
          <w:rPr>
            <w:lang w:val="en-US"/>
          </w:rPr>
          <w:t>For Host:</w:t>
        </w:r>
      </w:ins>
    </w:p>
    <w:p w:rsidR="00890F7B" w:rsidRPr="007756DE" w:rsidRDefault="00890F7B" w:rsidP="00890F7B">
      <w:pPr>
        <w:rPr>
          <w:ins w:id="573" w:author="ege bulut" w:date="2020-01-05T22:42:00Z"/>
          <w:lang w:val="en-US"/>
        </w:rPr>
      </w:pPr>
      <w:ins w:id="574" w:author="ege bulut" w:date="2020-01-05T22:42:00Z">
        <w:r w:rsidRPr="007756DE">
          <w:rPr>
            <w:lang w:val="en-US"/>
          </w:rPr>
          <w:t>Task 11: View "bag" section and apply room key</w:t>
        </w:r>
      </w:ins>
    </w:p>
    <w:p w:rsidR="00890F7B" w:rsidRPr="007756DE" w:rsidRDefault="00890F7B" w:rsidP="00890F7B">
      <w:pPr>
        <w:rPr>
          <w:ins w:id="575" w:author="ege bulut" w:date="2020-01-05T22:42:00Z"/>
          <w:lang w:val="en-US"/>
        </w:rPr>
      </w:pPr>
      <w:ins w:id="576" w:author="ege bulut" w:date="2020-01-05T22:42:00Z">
        <w:r w:rsidRPr="007756DE">
          <w:rPr>
            <w:lang w:val="en-US"/>
          </w:rPr>
          <w:t>Task 12: Invite friends</w:t>
        </w:r>
      </w:ins>
    </w:p>
    <w:p w:rsidR="00890F7B" w:rsidRPr="007756DE" w:rsidRDefault="00890F7B" w:rsidP="00890F7B">
      <w:pPr>
        <w:rPr>
          <w:ins w:id="577" w:author="ege bulut" w:date="2020-01-05T22:42:00Z"/>
          <w:lang w:val="en-US"/>
        </w:rPr>
      </w:pPr>
      <w:ins w:id="578" w:author="ege bulut" w:date="2020-01-05T22:42:00Z">
        <w:r w:rsidRPr="007756DE">
          <w:rPr>
            <w:lang w:val="en-US"/>
          </w:rPr>
          <w:t>For Players:</w:t>
        </w:r>
      </w:ins>
    </w:p>
    <w:p w:rsidR="00890F7B" w:rsidRPr="007756DE" w:rsidRDefault="00890F7B" w:rsidP="00890F7B">
      <w:pPr>
        <w:rPr>
          <w:ins w:id="579" w:author="ege bulut" w:date="2020-01-05T22:42:00Z"/>
          <w:lang w:val="en-US"/>
        </w:rPr>
      </w:pPr>
      <w:ins w:id="580" w:author="ege bulut" w:date="2020-01-05T22:42:00Z">
        <w:r w:rsidRPr="007756DE">
          <w:rPr>
            <w:lang w:val="en-US"/>
          </w:rPr>
          <w:t>Task 11: Join invitation</w:t>
        </w:r>
      </w:ins>
    </w:p>
    <w:p w:rsidR="00890F7B" w:rsidRPr="007756DE" w:rsidRDefault="00890F7B" w:rsidP="00890F7B">
      <w:pPr>
        <w:rPr>
          <w:ins w:id="581" w:author="ege bulut" w:date="2020-01-05T22:42:00Z"/>
          <w:lang w:val="en-US"/>
        </w:rPr>
      </w:pPr>
    </w:p>
    <w:p w:rsidR="00890F7B" w:rsidRDefault="00890F7B" w:rsidP="00890F7B">
      <w:pPr>
        <w:rPr>
          <w:ins w:id="582" w:author="ege bulut" w:date="2020-01-05T22:42:00Z"/>
          <w:lang w:val="en-US"/>
        </w:rPr>
      </w:pPr>
      <w:ins w:id="583" w:author="ege bulut" w:date="2020-01-05T22:42:00Z">
        <w:r w:rsidRPr="007756DE">
          <w:rPr>
            <w:lang w:val="en-US"/>
          </w:rPr>
          <w:t>Proceed with the game and usability questionnaire...</w:t>
        </w:r>
      </w:ins>
    </w:p>
    <w:p w:rsidR="00890F7B" w:rsidRDefault="00890F7B" w:rsidP="00890F7B">
      <w:pPr>
        <w:rPr>
          <w:ins w:id="584" w:author="ege bulut" w:date="2020-01-05T22:42:00Z"/>
          <w:lang w:val="en-US"/>
        </w:rPr>
      </w:pPr>
    </w:p>
    <w:p w:rsidR="00890F7B" w:rsidRDefault="00890F7B" w:rsidP="00890F7B">
      <w:pPr>
        <w:rPr>
          <w:ins w:id="585" w:author="ege bulut" w:date="2020-01-05T22:42:00Z"/>
          <w:lang w:val="en-US"/>
        </w:rPr>
      </w:pPr>
    </w:p>
    <w:p w:rsidR="00890F7B" w:rsidRDefault="00890F7B" w:rsidP="00890F7B">
      <w:pPr>
        <w:rPr>
          <w:ins w:id="586" w:author="ege bulut" w:date="2020-01-05T22:42:00Z"/>
          <w:lang w:val="en-US"/>
        </w:rPr>
      </w:pPr>
    </w:p>
    <w:p w:rsidR="00890F7B" w:rsidRDefault="00890F7B" w:rsidP="00890F7B">
      <w:pPr>
        <w:rPr>
          <w:ins w:id="587" w:author="ege bulut" w:date="2020-01-05T22:42:00Z"/>
          <w:lang w:val="en-US"/>
        </w:rPr>
      </w:pPr>
    </w:p>
    <w:p w:rsidR="00890F7B" w:rsidRDefault="00890F7B" w:rsidP="00890F7B">
      <w:pPr>
        <w:rPr>
          <w:ins w:id="588" w:author="ege bulut" w:date="2020-01-05T22:42:00Z"/>
          <w:lang w:val="en-US"/>
        </w:rPr>
      </w:pPr>
    </w:p>
    <w:p w:rsidR="00890F7B" w:rsidRDefault="00890F7B" w:rsidP="00890F7B">
      <w:pPr>
        <w:rPr>
          <w:ins w:id="589" w:author="ege bulut" w:date="2020-01-05T22:42:00Z"/>
          <w:lang w:val="en-US"/>
        </w:rPr>
      </w:pPr>
    </w:p>
    <w:p w:rsidR="00890F7B" w:rsidRDefault="00890F7B" w:rsidP="00890F7B">
      <w:pPr>
        <w:rPr>
          <w:ins w:id="590" w:author="ege bulut" w:date="2020-01-05T22:42:00Z"/>
          <w:lang w:val="en-US"/>
        </w:rPr>
      </w:pPr>
    </w:p>
    <w:p w:rsidR="00890F7B" w:rsidRDefault="00890F7B" w:rsidP="00890F7B">
      <w:pPr>
        <w:rPr>
          <w:ins w:id="591" w:author="ege bulut" w:date="2020-01-05T22:42:00Z"/>
          <w:lang w:val="en-US"/>
        </w:rPr>
      </w:pPr>
    </w:p>
    <w:p w:rsidR="00890F7B" w:rsidRDefault="00890F7B" w:rsidP="00890F7B">
      <w:pPr>
        <w:rPr>
          <w:ins w:id="592" w:author="ege bulut" w:date="2020-01-05T22:42:00Z"/>
          <w:lang w:val="en-US"/>
        </w:rPr>
      </w:pPr>
    </w:p>
    <w:p w:rsidR="00890F7B" w:rsidRDefault="00890F7B" w:rsidP="00890F7B">
      <w:pPr>
        <w:rPr>
          <w:ins w:id="593" w:author="ege bulut" w:date="2020-01-05T22:42:00Z"/>
          <w:lang w:val="en-US"/>
        </w:rPr>
      </w:pPr>
    </w:p>
    <w:p w:rsidR="00890F7B" w:rsidRDefault="00890F7B" w:rsidP="00890F7B">
      <w:pPr>
        <w:rPr>
          <w:ins w:id="594" w:author="ege bulut" w:date="2020-01-05T22:42:00Z"/>
          <w:lang w:val="en-US"/>
        </w:rPr>
      </w:pPr>
    </w:p>
    <w:p w:rsidR="00890F7B" w:rsidRDefault="00890F7B" w:rsidP="00890F7B">
      <w:pPr>
        <w:rPr>
          <w:ins w:id="595" w:author="ege bulut" w:date="2020-01-05T22:42:00Z"/>
          <w:lang w:val="en-US"/>
        </w:rPr>
      </w:pPr>
    </w:p>
    <w:p w:rsidR="00890F7B" w:rsidRPr="00B37D12" w:rsidRDefault="00890F7B" w:rsidP="00890F7B">
      <w:pPr>
        <w:rPr>
          <w:ins w:id="596" w:author="ege bulut" w:date="2020-01-05T22:42:00Z"/>
          <w:color w:val="4472C4" w:themeColor="accent1"/>
          <w:sz w:val="32"/>
          <w:szCs w:val="32"/>
          <w:u w:val="single"/>
          <w:lang w:val="en-US"/>
        </w:rPr>
      </w:pPr>
      <w:bookmarkStart w:id="597" w:name="Field"/>
      <w:ins w:id="598" w:author="ege bulut" w:date="2020-01-05T22:42:00Z">
        <w:r>
          <w:rPr>
            <w:color w:val="4472C4" w:themeColor="accent1"/>
            <w:sz w:val="32"/>
            <w:szCs w:val="32"/>
            <w:u w:val="single"/>
            <w:lang w:val="en-US"/>
          </w:rPr>
          <w:lastRenderedPageBreak/>
          <w:t>Field Testing</w:t>
        </w:r>
        <w:r w:rsidRPr="00B37D12">
          <w:rPr>
            <w:color w:val="4472C4" w:themeColor="accent1"/>
            <w:sz w:val="32"/>
            <w:szCs w:val="32"/>
            <w:u w:val="single"/>
            <w:lang w:val="en-US"/>
          </w:rPr>
          <w:t xml:space="preserve"> Questionnaire</w:t>
        </w:r>
      </w:ins>
    </w:p>
    <w:bookmarkEnd w:id="597"/>
    <w:p w:rsidR="00890F7B" w:rsidRPr="00B37D12" w:rsidRDefault="00890F7B" w:rsidP="00890F7B">
      <w:pPr>
        <w:rPr>
          <w:ins w:id="599" w:author="ege bulut" w:date="2020-01-05T22:42:00Z"/>
          <w:lang w:val="en-US"/>
        </w:rPr>
      </w:pPr>
      <w:ins w:id="600" w:author="ege bulut" w:date="2020-01-05T22:42:00Z">
        <w:r w:rsidRPr="00B37D12">
          <w:rPr>
            <w:lang w:val="en-US"/>
          </w:rPr>
          <w:t>1. How was your experience when finding your way around the app?</w:t>
        </w:r>
      </w:ins>
    </w:p>
    <w:p w:rsidR="00890F7B" w:rsidRPr="00B37D12" w:rsidRDefault="00890F7B" w:rsidP="00890F7B">
      <w:pPr>
        <w:rPr>
          <w:ins w:id="601" w:author="ege bulut" w:date="2020-01-05T22:42:00Z"/>
          <w:lang w:val="en-US"/>
        </w:rPr>
      </w:pPr>
    </w:p>
    <w:p w:rsidR="00890F7B" w:rsidRPr="00B37D12" w:rsidRDefault="00890F7B" w:rsidP="00890F7B">
      <w:pPr>
        <w:rPr>
          <w:ins w:id="602" w:author="ege bulut" w:date="2020-01-05T22:42:00Z"/>
          <w:lang w:val="en-US"/>
        </w:rPr>
      </w:pPr>
      <w:ins w:id="603" w:author="ege bulut" w:date="2020-01-05T22:42:00Z">
        <w:r w:rsidRPr="00B37D12">
          <w:rPr>
            <w:lang w:val="en-US"/>
          </w:rPr>
          <w:t>2. How was your experience when you had to add friends and create/join game?</w:t>
        </w:r>
      </w:ins>
    </w:p>
    <w:p w:rsidR="00890F7B" w:rsidRPr="00B37D12" w:rsidRDefault="00890F7B" w:rsidP="00890F7B">
      <w:pPr>
        <w:rPr>
          <w:ins w:id="604" w:author="ege bulut" w:date="2020-01-05T22:42:00Z"/>
          <w:lang w:val="en-US"/>
        </w:rPr>
      </w:pPr>
    </w:p>
    <w:p w:rsidR="00890F7B" w:rsidRPr="00B37D12" w:rsidRDefault="00890F7B" w:rsidP="00890F7B">
      <w:pPr>
        <w:rPr>
          <w:ins w:id="605" w:author="ege bulut" w:date="2020-01-05T22:42:00Z"/>
          <w:lang w:val="en-US"/>
        </w:rPr>
      </w:pPr>
      <w:ins w:id="606" w:author="ege bulut" w:date="2020-01-05T22:42:00Z">
        <w:r w:rsidRPr="00B37D12">
          <w:rPr>
            <w:lang w:val="en-US"/>
          </w:rPr>
          <w:t>3. How was it compared to other similar apps you have used?</w:t>
        </w:r>
      </w:ins>
    </w:p>
    <w:p w:rsidR="00890F7B" w:rsidRPr="00B37D12" w:rsidRDefault="00890F7B" w:rsidP="00890F7B">
      <w:pPr>
        <w:rPr>
          <w:ins w:id="607" w:author="ege bulut" w:date="2020-01-05T22:42:00Z"/>
          <w:lang w:val="en-US"/>
        </w:rPr>
      </w:pPr>
    </w:p>
    <w:p w:rsidR="00890F7B" w:rsidRPr="00B37D12" w:rsidRDefault="00890F7B" w:rsidP="00890F7B">
      <w:pPr>
        <w:rPr>
          <w:ins w:id="608" w:author="ege bulut" w:date="2020-01-05T22:42:00Z"/>
          <w:lang w:val="en-US"/>
        </w:rPr>
      </w:pPr>
      <w:ins w:id="609" w:author="ege bulut" w:date="2020-01-05T22:42:00Z">
        <w:r w:rsidRPr="00B37D12">
          <w:rPr>
            <w:lang w:val="en-US"/>
          </w:rPr>
          <w:t>4. How easy was it to figure out the correct sequence of actions to take you to the next task?</w:t>
        </w:r>
      </w:ins>
    </w:p>
    <w:p w:rsidR="00890F7B" w:rsidRPr="00B37D12" w:rsidRDefault="00890F7B" w:rsidP="00890F7B">
      <w:pPr>
        <w:rPr>
          <w:ins w:id="610" w:author="ege bulut" w:date="2020-01-05T22:42:00Z"/>
          <w:lang w:val="en-US"/>
        </w:rPr>
      </w:pPr>
    </w:p>
    <w:p w:rsidR="00890F7B" w:rsidRPr="00B37D12" w:rsidRDefault="00890F7B" w:rsidP="00890F7B">
      <w:pPr>
        <w:rPr>
          <w:ins w:id="611" w:author="ege bulut" w:date="2020-01-05T22:42:00Z"/>
          <w:lang w:val="en-US"/>
        </w:rPr>
      </w:pPr>
      <w:ins w:id="612" w:author="ege bulut" w:date="2020-01-05T22:42:00Z">
        <w:r w:rsidRPr="00B37D12">
          <w:rPr>
            <w:lang w:val="en-US"/>
          </w:rPr>
          <w:t>5. How was it compared to other similar apps you have used?</w:t>
        </w:r>
      </w:ins>
    </w:p>
    <w:p w:rsidR="00890F7B" w:rsidRPr="00B37D12" w:rsidRDefault="00890F7B" w:rsidP="00890F7B">
      <w:pPr>
        <w:rPr>
          <w:ins w:id="613" w:author="ege bulut" w:date="2020-01-05T22:42:00Z"/>
          <w:lang w:val="en-US"/>
        </w:rPr>
      </w:pPr>
    </w:p>
    <w:p w:rsidR="00890F7B" w:rsidRPr="00B37D12" w:rsidRDefault="00890F7B" w:rsidP="00890F7B">
      <w:pPr>
        <w:rPr>
          <w:ins w:id="614" w:author="ege bulut" w:date="2020-01-05T22:42:00Z"/>
          <w:lang w:val="en-US"/>
        </w:rPr>
      </w:pPr>
      <w:ins w:id="615" w:author="ege bulut" w:date="2020-01-05T22:42:00Z">
        <w:r w:rsidRPr="00B37D12">
          <w:rPr>
            <w:lang w:val="en-US"/>
          </w:rPr>
          <w:t>6. What was the most difficult and easiest tasks?</w:t>
        </w:r>
      </w:ins>
    </w:p>
    <w:p w:rsidR="00890F7B" w:rsidRPr="00B37D12" w:rsidRDefault="00890F7B" w:rsidP="00890F7B">
      <w:pPr>
        <w:rPr>
          <w:ins w:id="616" w:author="ege bulut" w:date="2020-01-05T22:42:00Z"/>
          <w:lang w:val="en-US"/>
        </w:rPr>
      </w:pPr>
    </w:p>
    <w:p w:rsidR="00890F7B" w:rsidRPr="00B37D12" w:rsidRDefault="00890F7B" w:rsidP="00890F7B">
      <w:pPr>
        <w:rPr>
          <w:ins w:id="617" w:author="ege bulut" w:date="2020-01-05T22:42:00Z"/>
          <w:lang w:val="en-US"/>
        </w:rPr>
      </w:pPr>
      <w:ins w:id="618" w:author="ege bulut" w:date="2020-01-05T22:42:00Z">
        <w:r w:rsidRPr="00B37D12">
          <w:rPr>
            <w:lang w:val="en-US"/>
          </w:rPr>
          <w:t>7. How do you think the visuals (animations, etc.) affect the game?</w:t>
        </w:r>
      </w:ins>
    </w:p>
    <w:p w:rsidR="00890F7B" w:rsidRPr="00B37D12" w:rsidRDefault="00890F7B" w:rsidP="00890F7B">
      <w:pPr>
        <w:rPr>
          <w:ins w:id="619" w:author="ege bulut" w:date="2020-01-05T22:42:00Z"/>
          <w:lang w:val="en-US"/>
        </w:rPr>
      </w:pPr>
    </w:p>
    <w:p w:rsidR="00890F7B" w:rsidRPr="00B37D12" w:rsidRDefault="00890F7B" w:rsidP="00890F7B">
      <w:pPr>
        <w:rPr>
          <w:ins w:id="620" w:author="ege bulut" w:date="2020-01-05T22:42:00Z"/>
          <w:lang w:val="en-US"/>
        </w:rPr>
      </w:pPr>
      <w:ins w:id="621" w:author="ege bulut" w:date="2020-01-05T22:42:00Z">
        <w:r w:rsidRPr="00B37D12">
          <w:rPr>
            <w:lang w:val="en-US"/>
          </w:rPr>
          <w:t>8. Have you played UNO before?</w:t>
        </w:r>
      </w:ins>
    </w:p>
    <w:p w:rsidR="00890F7B" w:rsidRPr="00B37D12" w:rsidRDefault="00890F7B" w:rsidP="00890F7B">
      <w:pPr>
        <w:rPr>
          <w:ins w:id="622" w:author="ege bulut" w:date="2020-01-05T22:42:00Z"/>
          <w:lang w:val="en-US"/>
        </w:rPr>
      </w:pPr>
    </w:p>
    <w:p w:rsidR="00890F7B" w:rsidRPr="00B37D12" w:rsidRDefault="00890F7B" w:rsidP="00890F7B">
      <w:pPr>
        <w:rPr>
          <w:ins w:id="623" w:author="ege bulut" w:date="2020-01-05T22:42:00Z"/>
          <w:lang w:val="en-US"/>
        </w:rPr>
      </w:pPr>
      <w:ins w:id="624" w:author="ege bulut" w:date="2020-01-05T22:42:00Z">
        <w:r w:rsidRPr="00B37D12">
          <w:rPr>
            <w:lang w:val="en-US"/>
          </w:rPr>
          <w:t>9. Did you require any tutorial contents to learn how to play the game?</w:t>
        </w:r>
      </w:ins>
    </w:p>
    <w:p w:rsidR="00890F7B" w:rsidRPr="00B37D12" w:rsidRDefault="00890F7B" w:rsidP="00890F7B">
      <w:pPr>
        <w:rPr>
          <w:ins w:id="625" w:author="ege bulut" w:date="2020-01-05T22:42:00Z"/>
          <w:lang w:val="en-US"/>
        </w:rPr>
      </w:pPr>
    </w:p>
    <w:p w:rsidR="00890F7B" w:rsidRPr="00B37D12" w:rsidRDefault="00890F7B" w:rsidP="00890F7B">
      <w:pPr>
        <w:rPr>
          <w:ins w:id="626" w:author="ege bulut" w:date="2020-01-05T22:42:00Z"/>
          <w:lang w:val="en-US"/>
        </w:rPr>
      </w:pPr>
      <w:ins w:id="627" w:author="ege bulut" w:date="2020-01-05T22:42:00Z">
        <w:r w:rsidRPr="00B37D12">
          <w:rPr>
            <w:lang w:val="en-US"/>
          </w:rPr>
          <w:t>10. How comfortable did you feel while playing the game?</w:t>
        </w:r>
      </w:ins>
    </w:p>
    <w:p w:rsidR="00890F7B" w:rsidRPr="00B37D12" w:rsidRDefault="00890F7B" w:rsidP="00890F7B">
      <w:pPr>
        <w:rPr>
          <w:ins w:id="628" w:author="ege bulut" w:date="2020-01-05T22:42:00Z"/>
          <w:lang w:val="en-US"/>
        </w:rPr>
      </w:pPr>
    </w:p>
    <w:p w:rsidR="00890F7B" w:rsidRPr="00B37D12" w:rsidRDefault="00890F7B" w:rsidP="00890F7B">
      <w:pPr>
        <w:rPr>
          <w:ins w:id="629" w:author="ege bulut" w:date="2020-01-05T22:42:00Z"/>
          <w:lang w:val="en-US"/>
        </w:rPr>
      </w:pPr>
      <w:ins w:id="630" w:author="ege bulut" w:date="2020-01-05T22:42:00Z">
        <w:r w:rsidRPr="00B37D12">
          <w:rPr>
            <w:lang w:val="en-US"/>
          </w:rPr>
          <w:t>11. How helpful were the information provided in the game?</w:t>
        </w:r>
      </w:ins>
    </w:p>
    <w:p w:rsidR="00890F7B" w:rsidRPr="00B37D12" w:rsidRDefault="00890F7B" w:rsidP="00890F7B">
      <w:pPr>
        <w:rPr>
          <w:ins w:id="631" w:author="ege bulut" w:date="2020-01-05T22:42:00Z"/>
          <w:lang w:val="en-US"/>
        </w:rPr>
      </w:pPr>
    </w:p>
    <w:p w:rsidR="00890F7B" w:rsidRPr="00B37D12" w:rsidRDefault="00890F7B" w:rsidP="00890F7B">
      <w:pPr>
        <w:rPr>
          <w:ins w:id="632" w:author="ege bulut" w:date="2020-01-05T22:42:00Z"/>
          <w:lang w:val="en-US"/>
        </w:rPr>
      </w:pPr>
      <w:ins w:id="633" w:author="ege bulut" w:date="2020-01-05T22:42:00Z">
        <w:r w:rsidRPr="00B37D12">
          <w:rPr>
            <w:lang w:val="en-US"/>
          </w:rPr>
          <w:t>12. How did you enjoy your interaction with the app?</w:t>
        </w:r>
      </w:ins>
    </w:p>
    <w:p w:rsidR="00890F7B" w:rsidRPr="00B37D12" w:rsidRDefault="00890F7B" w:rsidP="00890F7B">
      <w:pPr>
        <w:rPr>
          <w:ins w:id="634" w:author="ege bulut" w:date="2020-01-05T22:42:00Z"/>
          <w:lang w:val="en-US"/>
        </w:rPr>
      </w:pPr>
      <w:ins w:id="635" w:author="ege bulut" w:date="2020-01-05T22:42:00Z">
        <w:r w:rsidRPr="00B37D12">
          <w:rPr>
            <w:lang w:val="en-US"/>
          </w:rPr>
          <w:t>How were you satisfied with your interaction with the app?</w:t>
        </w:r>
      </w:ins>
    </w:p>
    <w:p w:rsidR="00890F7B" w:rsidRPr="00B37D12" w:rsidRDefault="00890F7B" w:rsidP="00890F7B">
      <w:pPr>
        <w:rPr>
          <w:ins w:id="636" w:author="ege bulut" w:date="2020-01-05T22:42:00Z"/>
          <w:lang w:val="en-US"/>
        </w:rPr>
      </w:pPr>
    </w:p>
    <w:p w:rsidR="00890F7B" w:rsidRPr="00B37D12" w:rsidRDefault="00890F7B" w:rsidP="00890F7B">
      <w:pPr>
        <w:rPr>
          <w:ins w:id="637" w:author="ege bulut" w:date="2020-01-05T22:42:00Z"/>
          <w:lang w:val="en-US"/>
        </w:rPr>
      </w:pPr>
      <w:ins w:id="638" w:author="ege bulut" w:date="2020-01-05T22:42:00Z">
        <w:r w:rsidRPr="00B37D12">
          <w:rPr>
            <w:lang w:val="en-US"/>
          </w:rPr>
          <w:t>13. Were there any events or activities that were unclear to you in the app?</w:t>
        </w:r>
      </w:ins>
    </w:p>
    <w:p w:rsidR="00890F7B" w:rsidRPr="00B37D12" w:rsidRDefault="00890F7B" w:rsidP="00890F7B">
      <w:pPr>
        <w:rPr>
          <w:ins w:id="639" w:author="ege bulut" w:date="2020-01-05T22:42:00Z"/>
          <w:lang w:val="en-US"/>
        </w:rPr>
      </w:pPr>
    </w:p>
    <w:p w:rsidR="00890F7B" w:rsidRPr="00B37D12" w:rsidRDefault="00890F7B" w:rsidP="00890F7B">
      <w:pPr>
        <w:rPr>
          <w:ins w:id="640" w:author="ege bulut" w:date="2020-01-05T22:42:00Z"/>
          <w:lang w:val="en-US"/>
        </w:rPr>
      </w:pPr>
      <w:ins w:id="641" w:author="ege bulut" w:date="2020-01-05T22:42:00Z">
        <w:r w:rsidRPr="00B37D12">
          <w:rPr>
            <w:lang w:val="en-US"/>
          </w:rPr>
          <w:t>14. Is there anything you would rather have differently?</w:t>
        </w:r>
      </w:ins>
    </w:p>
    <w:p w:rsidR="00890F7B" w:rsidRPr="00B37D12" w:rsidRDefault="00890F7B" w:rsidP="00890F7B">
      <w:pPr>
        <w:rPr>
          <w:ins w:id="642" w:author="ege bulut" w:date="2020-01-05T22:42:00Z"/>
          <w:lang w:val="en-US"/>
        </w:rPr>
      </w:pPr>
      <w:ins w:id="643" w:author="ege bulut" w:date="2020-01-05T22:42:00Z">
        <w:r w:rsidRPr="00B37D12">
          <w:rPr>
            <w:lang w:val="en-US"/>
          </w:rPr>
          <w:t>Anything you would like to add that the questions did not cover?</w:t>
        </w:r>
      </w:ins>
    </w:p>
    <w:p w:rsidR="00890F7B" w:rsidRPr="007756DE" w:rsidRDefault="00890F7B" w:rsidP="00890F7B">
      <w:pPr>
        <w:rPr>
          <w:ins w:id="644" w:author="ege bulut" w:date="2020-01-05T22:42:00Z"/>
          <w:lang w:val="en-US"/>
        </w:rPr>
      </w:pPr>
    </w:p>
    <w:p w:rsidR="00890F7B" w:rsidRDefault="00890F7B" w:rsidP="00890F7B">
      <w:pPr>
        <w:pStyle w:val="BodyText"/>
        <w:jc w:val="center"/>
        <w:rPr>
          <w:ins w:id="645" w:author="ege bulut" w:date="2020-01-05T22:42:00Z"/>
          <w:rFonts w:ascii="Arial" w:hAnsi="Arial"/>
          <w:b/>
          <w:sz w:val="28"/>
          <w:szCs w:val="22"/>
        </w:rPr>
      </w:pPr>
      <w:bookmarkStart w:id="646" w:name="Consent"/>
      <w:ins w:id="647" w:author="ege bulut" w:date="2020-01-05T22:42:00Z">
        <w:r>
          <w:rPr>
            <w:rFonts w:ascii="Arial" w:hAnsi="Arial"/>
            <w:b/>
            <w:sz w:val="28"/>
            <w:szCs w:val="22"/>
          </w:rPr>
          <w:lastRenderedPageBreak/>
          <w:t>Human-Computer Interaction Module Project</w:t>
        </w:r>
      </w:ins>
    </w:p>
    <w:bookmarkEnd w:id="646"/>
    <w:p w:rsidR="00890F7B" w:rsidRDefault="00890F7B" w:rsidP="00890F7B">
      <w:pPr>
        <w:pStyle w:val="BodyText"/>
        <w:rPr>
          <w:ins w:id="648" w:author="ege bulut" w:date="2020-01-05T22:42:00Z"/>
          <w:rFonts w:ascii="Arial" w:hAnsi="Arial"/>
          <w:b/>
          <w:sz w:val="22"/>
          <w:szCs w:val="22"/>
        </w:rPr>
      </w:pPr>
    </w:p>
    <w:p w:rsidR="00890F7B" w:rsidRDefault="00890F7B" w:rsidP="00890F7B">
      <w:pPr>
        <w:pStyle w:val="BodyText"/>
        <w:jc w:val="center"/>
        <w:rPr>
          <w:ins w:id="649" w:author="ege bulut" w:date="2020-01-05T22:42:00Z"/>
          <w:rFonts w:ascii="Arial" w:hAnsi="Arial"/>
          <w:b/>
          <w:sz w:val="28"/>
        </w:rPr>
      </w:pPr>
      <w:ins w:id="650" w:author="ege bulut" w:date="2020-01-05T22:42:00Z">
        <w:r>
          <w:rPr>
            <w:rFonts w:ascii="Arial" w:hAnsi="Arial"/>
            <w:b/>
            <w:sz w:val="22"/>
            <w:szCs w:val="22"/>
          </w:rPr>
          <w:t>RESEARCH ETHICS:</w:t>
        </w:r>
        <w:r>
          <w:rPr>
            <w:rFonts w:ascii="Arial" w:hAnsi="Arial"/>
            <w:b/>
            <w:sz w:val="28"/>
          </w:rPr>
          <w:t xml:space="preserve"> </w:t>
        </w:r>
        <w:r>
          <w:rPr>
            <w:rFonts w:ascii="Arial" w:hAnsi="Arial"/>
            <w:b/>
            <w:sz w:val="22"/>
            <w:szCs w:val="22"/>
          </w:rPr>
          <w:t>PARTICPANT CONSENT FORM</w:t>
        </w:r>
        <w:r>
          <w:rPr>
            <w:rFonts w:ascii="Arial" w:hAnsi="Arial"/>
            <w:b/>
            <w:sz w:val="28"/>
          </w:rPr>
          <w:t xml:space="preserve"> </w:t>
        </w:r>
        <w:r>
          <w:rPr>
            <w:rFonts w:ascii="Arial" w:hAnsi="Arial"/>
            <w:b/>
            <w:sz w:val="22"/>
            <w:szCs w:val="22"/>
          </w:rPr>
          <w:t>AND INFORMATION SHEET</w:t>
        </w:r>
      </w:ins>
    </w:p>
    <w:p w:rsidR="00890F7B" w:rsidRDefault="00890F7B" w:rsidP="00890F7B">
      <w:pPr>
        <w:pStyle w:val="BodyText"/>
        <w:rPr>
          <w:ins w:id="651" w:author="ege bulut" w:date="2020-01-05T22:42:00Z"/>
          <w:rFonts w:ascii="Arial" w:hAnsi="Arial"/>
          <w:sz w:val="22"/>
          <w:szCs w:val="22"/>
        </w:rPr>
      </w:pPr>
    </w:p>
    <w:p w:rsidR="00890F7B" w:rsidRPr="00890F7B" w:rsidRDefault="00890F7B" w:rsidP="00890F7B">
      <w:pPr>
        <w:rPr>
          <w:ins w:id="652" w:author="ege bulut" w:date="2020-01-05T22:42:00Z"/>
          <w:rFonts w:ascii="Arial" w:hAnsi="Arial"/>
          <w:b/>
          <w:rPrChange w:id="653" w:author="ege bulut" w:date="2020-01-05T22:43:00Z">
            <w:rPr>
              <w:ins w:id="654" w:author="ege bulut" w:date="2020-01-05T22:42:00Z"/>
              <w:b/>
            </w:rPr>
          </w:rPrChange>
        </w:rPr>
      </w:pPr>
      <w:ins w:id="655" w:author="ege bulut" w:date="2020-01-05T22:42:00Z">
        <w:r>
          <w:rPr>
            <w:b/>
          </w:rPr>
          <w:t>Project title:</w:t>
        </w:r>
      </w:ins>
    </w:p>
    <w:p w:rsidR="00890F7B" w:rsidRDefault="00890F7B" w:rsidP="00890F7B">
      <w:pPr>
        <w:rPr>
          <w:ins w:id="656" w:author="ege bulut" w:date="2020-01-05T22:42:00Z"/>
        </w:rPr>
        <w:pPrChange w:id="657" w:author="ege bulut" w:date="2020-01-05T22:43:00Z">
          <w:pPr>
            <w:jc w:val="center"/>
          </w:pPr>
        </w:pPrChange>
      </w:pPr>
      <w:ins w:id="658" w:author="ege bulut" w:date="2020-01-05T22:42:00Z">
        <w:r>
          <w:t>Evaluation of a smartphone game</w:t>
        </w:r>
      </w:ins>
    </w:p>
    <w:p w:rsidR="00890F7B" w:rsidRDefault="00890F7B" w:rsidP="00890F7B">
      <w:pPr>
        <w:rPr>
          <w:ins w:id="659" w:author="ege bulut" w:date="2020-01-05T22:42:00Z"/>
          <w:b/>
          <w:bCs/>
        </w:rPr>
      </w:pPr>
      <w:ins w:id="660" w:author="ege bulut" w:date="2020-01-05T22:42:00Z">
        <w:r>
          <w:rPr>
            <w:b/>
            <w:bCs/>
          </w:rPr>
          <w:t>Project information:</w:t>
        </w:r>
      </w:ins>
    </w:p>
    <w:p w:rsidR="00890F7B" w:rsidRDefault="00890F7B" w:rsidP="00890F7B">
      <w:pPr>
        <w:rPr>
          <w:ins w:id="661" w:author="ege bulut" w:date="2020-01-05T22:42:00Z"/>
        </w:rPr>
      </w:pPr>
      <w:ins w:id="662" w:author="ege bulut" w:date="2020-01-05T22:42:00Z">
        <w:r>
          <w:t>The overall objective of the evaluation is to come up with recommendations on how to improve/enhance people’s experiences when playing the game. Participation is required to collect data which are the experiences. Each participant requires to carry out tasks that only involve interaction with the application, play the game and answer a questionnaire to reflect their experiences. The activity will take a round of the game and extra navigation through the application. Therefore, no longer than 30 minutes. The data collected will be used to compare with expert’s evaluation and drawing up guidelines for design improvements. Any data collected will be stored anonymously and securely, not shared with anyone other than the researcher or the supervisor, and participants will not be identifiable in project outputs such as the presentation</w:t>
        </w:r>
      </w:ins>
    </w:p>
    <w:tbl>
      <w:tblPr>
        <w:tblW w:w="9315" w:type="dxa"/>
        <w:tblLayout w:type="fixed"/>
        <w:tblLook w:val="04A0" w:firstRow="1" w:lastRow="0" w:firstColumn="1" w:lastColumn="0" w:noHBand="0" w:noVBand="1"/>
      </w:tblPr>
      <w:tblGrid>
        <w:gridCol w:w="6907"/>
        <w:gridCol w:w="2408"/>
      </w:tblGrid>
      <w:tr w:rsidR="00890F7B" w:rsidTr="00890F7B">
        <w:trPr>
          <w:ins w:id="663" w:author="ege bulut" w:date="2020-01-05T22:42:00Z"/>
        </w:trPr>
        <w:tc>
          <w:tcPr>
            <w:tcW w:w="6912" w:type="dxa"/>
          </w:tcPr>
          <w:p w:rsidR="00890F7B" w:rsidRDefault="00890F7B">
            <w:pPr>
              <w:rPr>
                <w:ins w:id="664" w:author="ege bulut" w:date="2020-01-05T22:42:00Z"/>
                <w:lang w:eastAsia="zh-CN"/>
              </w:rPr>
            </w:pPr>
          </w:p>
        </w:tc>
        <w:tc>
          <w:tcPr>
            <w:tcW w:w="2410" w:type="dxa"/>
          </w:tcPr>
          <w:p w:rsidR="00890F7B" w:rsidRDefault="00890F7B">
            <w:pPr>
              <w:pStyle w:val="Heading1"/>
              <w:ind w:left="318"/>
              <w:rPr>
                <w:ins w:id="665" w:author="ege bulut" w:date="2020-01-05T22:42:00Z"/>
                <w:sz w:val="22"/>
                <w:szCs w:val="22"/>
              </w:rPr>
            </w:pPr>
            <w:bookmarkStart w:id="666" w:name="_Toc29156933"/>
            <w:ins w:id="667" w:author="ege bulut" w:date="2020-01-05T22:42:00Z">
              <w:r>
                <w:rPr>
                  <w:sz w:val="22"/>
                  <w:szCs w:val="22"/>
                </w:rPr>
                <w:t>Please circle as appropriate</w:t>
              </w:r>
              <w:bookmarkEnd w:id="666"/>
            </w:ins>
          </w:p>
          <w:p w:rsidR="00890F7B" w:rsidRDefault="00890F7B">
            <w:pPr>
              <w:rPr>
                <w:ins w:id="668" w:author="ege bulut" w:date="2020-01-05T22:42:00Z"/>
                <w:lang w:eastAsia="zh-CN"/>
              </w:rPr>
            </w:pPr>
          </w:p>
        </w:tc>
      </w:tr>
      <w:tr w:rsidR="00890F7B" w:rsidTr="00890F7B">
        <w:trPr>
          <w:ins w:id="669" w:author="ege bulut" w:date="2020-01-05T22:42:00Z"/>
        </w:trPr>
        <w:tc>
          <w:tcPr>
            <w:tcW w:w="6912" w:type="dxa"/>
          </w:tcPr>
          <w:p w:rsidR="00890F7B" w:rsidRDefault="00890F7B" w:rsidP="00890F7B">
            <w:pPr>
              <w:numPr>
                <w:ilvl w:val="0"/>
                <w:numId w:val="1"/>
              </w:numPr>
              <w:spacing w:after="0" w:line="240" w:lineRule="auto"/>
              <w:jc w:val="both"/>
              <w:rPr>
                <w:ins w:id="670" w:author="ege bulut" w:date="2020-01-05T22:42:00Z"/>
                <w:lang w:eastAsia="zh-CN"/>
              </w:rPr>
            </w:pPr>
            <w:ins w:id="671" w:author="ege bulut" w:date="2020-01-05T22:42:00Z">
              <w:r>
                <w:rPr>
                  <w:lang w:eastAsia="zh-CN"/>
                </w:rPr>
                <w:t>I confirm that I have read and understand the project information and have had the opportunity to ask questions.</w:t>
              </w:r>
            </w:ins>
          </w:p>
          <w:p w:rsidR="00890F7B" w:rsidRDefault="00890F7B">
            <w:pPr>
              <w:jc w:val="both"/>
              <w:rPr>
                <w:ins w:id="672" w:author="ege bulut" w:date="2020-01-05T22:42:00Z"/>
                <w:lang w:eastAsia="zh-CN"/>
              </w:rPr>
            </w:pPr>
          </w:p>
        </w:tc>
        <w:tc>
          <w:tcPr>
            <w:tcW w:w="2410" w:type="dxa"/>
            <w:hideMark/>
          </w:tcPr>
          <w:p w:rsidR="00890F7B" w:rsidRDefault="00890F7B">
            <w:pPr>
              <w:rPr>
                <w:ins w:id="673" w:author="ege bulut" w:date="2020-01-05T22:42:00Z"/>
                <w:lang w:eastAsia="zh-CN"/>
              </w:rPr>
            </w:pPr>
            <w:ins w:id="674" w:author="ege bulut" w:date="2020-01-05T22:42:00Z">
              <w:r>
                <w:rPr>
                  <w:lang w:eastAsia="zh-CN"/>
                </w:rPr>
                <w:tab/>
                <w:t>Yes/No</w:t>
              </w:r>
            </w:ins>
          </w:p>
        </w:tc>
      </w:tr>
      <w:tr w:rsidR="00890F7B" w:rsidTr="00890F7B">
        <w:trPr>
          <w:ins w:id="675" w:author="ege bulut" w:date="2020-01-05T22:42:00Z"/>
        </w:trPr>
        <w:tc>
          <w:tcPr>
            <w:tcW w:w="6912" w:type="dxa"/>
          </w:tcPr>
          <w:p w:rsidR="00890F7B" w:rsidRDefault="00890F7B" w:rsidP="00890F7B">
            <w:pPr>
              <w:numPr>
                <w:ilvl w:val="0"/>
                <w:numId w:val="2"/>
              </w:numPr>
              <w:spacing w:after="0" w:line="240" w:lineRule="auto"/>
              <w:ind w:hanging="720"/>
              <w:jc w:val="both"/>
              <w:rPr>
                <w:ins w:id="676" w:author="ege bulut" w:date="2020-01-05T22:42:00Z"/>
                <w:lang w:eastAsia="zh-CN"/>
              </w:rPr>
            </w:pPr>
            <w:ins w:id="677" w:author="ege bulut" w:date="2020-01-05T22:42:00Z">
              <w:r>
                <w:rPr>
                  <w:lang w:eastAsia="zh-CN"/>
                </w:rPr>
                <w:t xml:space="preserve">I understand that my participation is voluntary and that I </w:t>
              </w:r>
            </w:ins>
          </w:p>
          <w:p w:rsidR="00890F7B" w:rsidRDefault="00890F7B">
            <w:pPr>
              <w:jc w:val="both"/>
              <w:rPr>
                <w:ins w:id="678" w:author="ege bulut" w:date="2020-01-05T22:42:00Z"/>
                <w:lang w:eastAsia="zh-CN"/>
              </w:rPr>
            </w:pPr>
            <w:ins w:id="679" w:author="ege bulut" w:date="2020-01-05T22:42:00Z">
              <w:r>
                <w:rPr>
                  <w:lang w:eastAsia="zh-CN"/>
                </w:rPr>
                <w:tab/>
                <w:t>am free to withdraw at any time, without giving reason.</w:t>
              </w:r>
            </w:ins>
          </w:p>
          <w:p w:rsidR="00890F7B" w:rsidRDefault="00890F7B">
            <w:pPr>
              <w:jc w:val="both"/>
              <w:rPr>
                <w:ins w:id="680" w:author="ege bulut" w:date="2020-01-05T22:42:00Z"/>
                <w:lang w:eastAsia="zh-CN"/>
              </w:rPr>
            </w:pPr>
          </w:p>
        </w:tc>
        <w:tc>
          <w:tcPr>
            <w:tcW w:w="2410" w:type="dxa"/>
            <w:hideMark/>
          </w:tcPr>
          <w:p w:rsidR="00890F7B" w:rsidRDefault="00890F7B">
            <w:pPr>
              <w:rPr>
                <w:ins w:id="681" w:author="ege bulut" w:date="2020-01-05T22:42:00Z"/>
                <w:lang w:eastAsia="zh-CN"/>
              </w:rPr>
            </w:pPr>
            <w:ins w:id="682" w:author="ege bulut" w:date="2020-01-05T22:42:00Z">
              <w:r>
                <w:rPr>
                  <w:lang w:eastAsia="zh-CN"/>
                </w:rPr>
                <w:tab/>
                <w:t>Yes/No</w:t>
              </w:r>
            </w:ins>
          </w:p>
        </w:tc>
      </w:tr>
      <w:tr w:rsidR="00890F7B" w:rsidTr="00890F7B">
        <w:trPr>
          <w:ins w:id="683" w:author="ege bulut" w:date="2020-01-05T22:42:00Z"/>
        </w:trPr>
        <w:tc>
          <w:tcPr>
            <w:tcW w:w="6912" w:type="dxa"/>
            <w:hideMark/>
          </w:tcPr>
          <w:p w:rsidR="00890F7B" w:rsidRDefault="00890F7B">
            <w:pPr>
              <w:pStyle w:val="BlockText"/>
              <w:ind w:left="0" w:firstLine="0"/>
              <w:rPr>
                <w:ins w:id="684" w:author="ege bulut" w:date="2020-01-05T22:42:00Z"/>
                <w:rFonts w:ascii="Arial" w:hAnsi="Arial"/>
                <w:sz w:val="22"/>
                <w:szCs w:val="22"/>
              </w:rPr>
            </w:pPr>
            <w:ins w:id="685" w:author="ege bulut" w:date="2020-01-05T22:42:00Z">
              <w:r>
                <w:rPr>
                  <w:rFonts w:ascii="Arial" w:hAnsi="Arial"/>
                  <w:sz w:val="22"/>
                  <w:szCs w:val="22"/>
                </w:rPr>
                <w:t>3.</w:t>
              </w:r>
              <w:r>
                <w:rPr>
                  <w:rFonts w:ascii="Arial" w:hAnsi="Arial"/>
                  <w:sz w:val="22"/>
                  <w:szCs w:val="22"/>
                </w:rPr>
                <w:tab/>
                <w:t>I agree to take part in the above study.</w:t>
              </w:r>
            </w:ins>
          </w:p>
        </w:tc>
        <w:tc>
          <w:tcPr>
            <w:tcW w:w="2410" w:type="dxa"/>
            <w:hideMark/>
          </w:tcPr>
          <w:p w:rsidR="00890F7B" w:rsidRDefault="00890F7B">
            <w:pPr>
              <w:rPr>
                <w:ins w:id="686" w:author="ege bulut" w:date="2020-01-05T22:42:00Z"/>
                <w:rFonts w:ascii="Arial" w:hAnsi="Arial"/>
                <w:lang w:eastAsia="zh-CN"/>
              </w:rPr>
            </w:pPr>
            <w:ins w:id="687" w:author="ege bulut" w:date="2020-01-05T22:42:00Z">
              <w:r>
                <w:rPr>
                  <w:lang w:eastAsia="zh-CN"/>
                </w:rPr>
                <w:tab/>
                <w:t>Yes/No</w:t>
              </w:r>
            </w:ins>
          </w:p>
        </w:tc>
      </w:tr>
    </w:tbl>
    <w:p w:rsidR="00890F7B" w:rsidRDefault="00890F7B" w:rsidP="00890F7B">
      <w:pPr>
        <w:rPr>
          <w:ins w:id="688" w:author="ege bulut" w:date="2020-01-05T22:42:00Z"/>
        </w:rPr>
      </w:pPr>
    </w:p>
    <w:p w:rsidR="00890F7B" w:rsidRDefault="00890F7B" w:rsidP="00890F7B">
      <w:pPr>
        <w:rPr>
          <w:ins w:id="689" w:author="ege bulut" w:date="2020-01-05T22:42:00Z"/>
        </w:rPr>
      </w:pPr>
      <w:ins w:id="690" w:author="ege bulut" w:date="2020-01-05T22:42:00Z">
        <w:r>
          <w:t>Name of Participant</w:t>
        </w:r>
        <w:r>
          <w:tab/>
        </w:r>
        <w:r>
          <w:tab/>
        </w:r>
        <w:r>
          <w:tab/>
        </w:r>
        <w:r>
          <w:tab/>
          <w:t>Date</w:t>
        </w:r>
        <w:r>
          <w:tab/>
        </w:r>
        <w:r>
          <w:tab/>
        </w:r>
        <w:r>
          <w:tab/>
        </w:r>
        <w:r>
          <w:tab/>
          <w:t>Signature</w:t>
        </w:r>
      </w:ins>
    </w:p>
    <w:p w:rsidR="00890F7B" w:rsidRDefault="00890F7B" w:rsidP="00890F7B">
      <w:pPr>
        <w:rPr>
          <w:ins w:id="691" w:author="ege bulut" w:date="2020-01-05T22:42:00Z"/>
        </w:rPr>
      </w:pPr>
    </w:p>
    <w:p w:rsidR="00890F7B" w:rsidRDefault="00890F7B" w:rsidP="00890F7B">
      <w:pPr>
        <w:rPr>
          <w:ins w:id="692" w:author="ege bulut" w:date="2020-01-05T22:42:00Z"/>
        </w:rPr>
      </w:pPr>
    </w:p>
    <w:p w:rsidR="00890F7B" w:rsidRDefault="00890F7B" w:rsidP="00890F7B">
      <w:pPr>
        <w:rPr>
          <w:ins w:id="693" w:author="ege bulut" w:date="2020-01-05T22:42:00Z"/>
        </w:rPr>
      </w:pPr>
      <w:ins w:id="694" w:author="ege bulut" w:date="2020-01-05T22:42:00Z">
        <w:r>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51435</wp:posOffset>
                  </wp:positionV>
                  <wp:extent cx="216027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696DF"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170.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" o:allowincell="f"/>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3949065</wp:posOffset>
                  </wp:positionH>
                  <wp:positionV relativeFrom="paragraph">
                    <wp:posOffset>51435</wp:posOffset>
                  </wp:positionV>
                  <wp:extent cx="180022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F99C"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4.05pt" to="452.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" o:allowincell="f"/>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2414905</wp:posOffset>
                  </wp:positionH>
                  <wp:positionV relativeFrom="paragraph">
                    <wp:posOffset>51435</wp:posOffset>
                  </wp:positionV>
                  <wp:extent cx="12598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CF727"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15pt,4.05pt" to="289.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" o:allowincell="f"/>
              </w:pict>
            </mc:Fallback>
          </mc:AlternateContent>
        </w:r>
      </w:ins>
    </w:p>
    <w:p w:rsidR="00890F7B" w:rsidRDefault="00890F7B" w:rsidP="00890F7B">
      <w:pPr>
        <w:rPr>
          <w:ins w:id="695" w:author="ege bulut" w:date="2020-01-05T22:42:00Z"/>
          <w:b/>
          <w:bCs/>
        </w:rPr>
      </w:pPr>
      <w:ins w:id="696" w:author="ege bulut" w:date="2020-01-05T22:42:00Z">
        <w:r>
          <w:rPr>
            <w:b/>
            <w:bCs/>
          </w:rPr>
          <w:t>Contact details:</w:t>
        </w:r>
      </w:ins>
    </w:p>
    <w:p w:rsidR="00890F7B" w:rsidRDefault="00890F7B" w:rsidP="00890F7B">
      <w:pPr>
        <w:ind w:right="-154"/>
        <w:rPr>
          <w:ins w:id="697" w:author="ege bulut" w:date="2020-01-05T22:42:00Z"/>
          <w:rFonts w:ascii="Verdana" w:hAnsi="Verdana" w:cs="Verdana"/>
          <w:sz w:val="8"/>
          <w:szCs w:val="8"/>
        </w:rPr>
      </w:pPr>
    </w:p>
    <w:p w:rsidR="00890F7B" w:rsidRDefault="00890F7B" w:rsidP="00890F7B">
      <w:pPr>
        <w:ind w:right="-154"/>
        <w:rPr>
          <w:ins w:id="698" w:author="ege bulut" w:date="2020-01-05T22:42:00Z"/>
          <w:rFonts w:ascii="Arial" w:hAnsi="Arial" w:cs="Times New Roman"/>
        </w:rPr>
      </w:pPr>
      <w:ins w:id="699" w:author="ege bulut" w:date="2020-01-05T22:42:00Z">
        <w:r>
          <w:t>Researcher</w:t>
        </w:r>
        <w:r w:rsidRPr="001B5CDB">
          <w:rPr>
            <w:rPrChange w:id="700" w:author="ege bulut" w:date="2020-01-05T23:00:00Z">
              <w:rPr>
                <w:color w:val="FF0000"/>
              </w:rPr>
            </w:rPrChange>
          </w:rPr>
          <w:t>:</w:t>
        </w:r>
        <w:r>
          <w:rPr>
            <w:color w:val="FF0000"/>
          </w:rPr>
          <w:t xml:space="preserve"> </w:t>
        </w:r>
        <w:r w:rsidRPr="00114B0C">
          <w:rPr>
            <w:highlight w:val="black"/>
            <w:rPrChange w:id="701" w:author="ege bulut" w:date="2020-01-05T23:01:00Z">
              <w:rPr/>
            </w:rPrChange>
          </w:rPr>
          <w:t>Ege Bulut (</w:t>
        </w:r>
      </w:ins>
      <w:ins w:id="702" w:author="ege bulut" w:date="2020-01-05T23:02:00Z">
        <w:r w:rsidR="00114B0C" w:rsidRPr="00114B0C">
          <w:rPr>
            <w:highlight w:val="black"/>
            <w:rPrChange w:id="703" w:author="ege bulut" w:date="2020-01-05T23:01:00Z">
              <w:rPr>
                <w:highlight w:val="black"/>
              </w:rPr>
            </w:rPrChange>
          </w:rPr>
          <w:t>eb431@sussex.ac.uk)</w:t>
        </w:r>
        <w:r w:rsidR="00114B0C">
          <w:t xml:space="preserve"> (</w:t>
        </w:r>
      </w:ins>
      <w:ins w:id="704" w:author="ege bulut" w:date="2020-01-05T23:01:00Z">
        <w:r w:rsidR="00114B0C">
          <w:t>Highlighted as black if candidate name is a problem.)</w:t>
        </w:r>
      </w:ins>
    </w:p>
    <w:p w:rsidR="00890F7B" w:rsidRDefault="00890F7B" w:rsidP="00890F7B">
      <w:pPr>
        <w:ind w:right="-154"/>
        <w:rPr>
          <w:ins w:id="705" w:author="ege bulut" w:date="2020-01-05T22:42:00Z"/>
        </w:rPr>
      </w:pPr>
      <w:bookmarkStart w:id="706" w:name="_GoBack"/>
      <w:bookmarkEnd w:id="706"/>
    </w:p>
    <w:p w:rsidR="00890F7B" w:rsidRDefault="00890F7B" w:rsidP="00890F7B">
      <w:pPr>
        <w:ind w:right="-154"/>
        <w:rPr>
          <w:ins w:id="707" w:author="ege bulut" w:date="2020-01-05T22:42:00Z"/>
        </w:rPr>
      </w:pPr>
      <w:ins w:id="708" w:author="ege bulut" w:date="2020-01-05T22:42:00Z">
        <w:r>
          <w:t xml:space="preserve">Supervisor: </w:t>
        </w:r>
        <w:proofErr w:type="spellStart"/>
        <w:r>
          <w:t>Dmitrijs</w:t>
        </w:r>
        <w:proofErr w:type="spellEnd"/>
        <w:r>
          <w:t xml:space="preserve"> </w:t>
        </w:r>
        <w:proofErr w:type="spellStart"/>
        <w:r>
          <w:t>Dmitrenko</w:t>
        </w:r>
        <w:proofErr w:type="spellEnd"/>
        <w:r>
          <w:t xml:space="preserve"> (d.dmitrenko@sussex.ac.uk)</w:t>
        </w:r>
      </w:ins>
    </w:p>
    <w:p w:rsidR="00890F7B" w:rsidRDefault="00890F7B" w:rsidP="00890F7B">
      <w:pPr>
        <w:ind w:left="-11"/>
        <w:jc w:val="center"/>
        <w:rPr>
          <w:ins w:id="709" w:author="ege bulut" w:date="2020-01-05T22:42:00Z"/>
          <w:bCs/>
        </w:rPr>
        <w:pPrChange w:id="710" w:author="ege bulut" w:date="2020-01-05T22:43:00Z">
          <w:pPr>
            <w:ind w:left="-11"/>
          </w:pPr>
        </w:pPrChange>
      </w:pPr>
      <w:ins w:id="711" w:author="ege bulut" w:date="2020-01-05T22:42:00Z">
        <w:r>
          <w:br w:type="page"/>
        </w:r>
      </w:ins>
    </w:p>
    <w:tbl>
      <w:tblPr>
        <w:tblW w:w="9016" w:type="dxa"/>
        <w:tblCellMar>
          <w:left w:w="10" w:type="dxa"/>
          <w:right w:w="10" w:type="dxa"/>
        </w:tblCellMar>
        <w:tblLook w:val="04A0" w:firstRow="1" w:lastRow="0" w:firstColumn="1" w:lastColumn="0" w:noHBand="0" w:noVBand="1"/>
      </w:tblPr>
      <w:tblGrid>
        <w:gridCol w:w="1750"/>
        <w:gridCol w:w="4029"/>
        <w:gridCol w:w="3237"/>
      </w:tblGrid>
      <w:tr w:rsidR="00890F7B" w:rsidTr="00890F7B">
        <w:tblPrEx>
          <w:tblCellMar>
            <w:top w:w="0" w:type="dxa"/>
            <w:bottom w:w="0" w:type="dxa"/>
          </w:tblCellMar>
        </w:tblPrEx>
        <w:trPr>
          <w:trHeight w:val="983"/>
          <w:ins w:id="712"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13" w:author="ege bulut" w:date="2020-01-05T22:43:00Z"/>
                <w:rFonts w:cs="Calibri"/>
                <w:b/>
                <w:sz w:val="24"/>
                <w:szCs w:val="24"/>
                <w:lang w:val="en-US"/>
              </w:rPr>
            </w:pPr>
          </w:p>
          <w:p w:rsidR="00890F7B" w:rsidRDefault="00890F7B" w:rsidP="00890F7B">
            <w:pPr>
              <w:spacing w:after="0" w:line="240" w:lineRule="auto"/>
              <w:jc w:val="center"/>
              <w:rPr>
                <w:ins w:id="714" w:author="ege bulut" w:date="2020-01-05T22:43:00Z"/>
                <w:rFonts w:cs="Calibri"/>
                <w:b/>
                <w:sz w:val="24"/>
                <w:szCs w:val="24"/>
                <w:lang w:val="en-US"/>
              </w:rPr>
            </w:pPr>
            <w:bookmarkStart w:id="715" w:name="Heuristic"/>
            <w:ins w:id="716" w:author="ege bulut" w:date="2020-01-05T22:43:00Z">
              <w:r>
                <w:rPr>
                  <w:rFonts w:cs="Calibri"/>
                  <w:b/>
                  <w:sz w:val="24"/>
                  <w:szCs w:val="24"/>
                  <w:lang w:val="en-US"/>
                </w:rPr>
                <w:t>Heuristic</w:t>
              </w:r>
              <w:bookmarkEnd w:id="715"/>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17" w:author="ege bulut" w:date="2020-01-05T22:43:00Z"/>
                <w:rFonts w:cs="Calibri"/>
                <w:b/>
                <w:sz w:val="24"/>
                <w:szCs w:val="24"/>
                <w:lang w:val="en-US"/>
              </w:rPr>
            </w:pPr>
            <w:ins w:id="718" w:author="ege bulut" w:date="2020-01-05T22:43:00Z">
              <w:r>
                <w:rPr>
                  <w:rFonts w:cs="Calibri"/>
                  <w:b/>
                  <w:sz w:val="24"/>
                  <w:szCs w:val="24"/>
                  <w:lang w:val="en-US"/>
                </w:rPr>
                <w:t>Your assessment:</w:t>
              </w:r>
            </w:ins>
          </w:p>
          <w:p w:rsidR="00890F7B" w:rsidRDefault="00890F7B" w:rsidP="00890F7B">
            <w:pPr>
              <w:spacing w:after="0" w:line="240" w:lineRule="auto"/>
              <w:jc w:val="center"/>
              <w:rPr>
                <w:ins w:id="719" w:author="ege bulut" w:date="2020-01-05T22:43:00Z"/>
                <w:rFonts w:cs="Calibri"/>
                <w:sz w:val="24"/>
                <w:szCs w:val="24"/>
                <w:lang w:val="en-US"/>
              </w:rPr>
            </w:pPr>
            <w:ins w:id="720" w:author="ege bulut" w:date="2020-01-05T22:43:00Z">
              <w:r>
                <w:rPr>
                  <w:rFonts w:cs="Calibri"/>
                  <w:sz w:val="24"/>
                  <w:szCs w:val="24"/>
                  <w:lang w:val="en-US"/>
                </w:rPr>
                <w:t>What is the problem? Where is it? Why is it a problem?</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21" w:author="ege bulut" w:date="2020-01-05T22:43:00Z"/>
                <w:rFonts w:cs="Calibri"/>
                <w:b/>
                <w:sz w:val="24"/>
                <w:szCs w:val="24"/>
                <w:lang w:val="en-US"/>
              </w:rPr>
            </w:pPr>
            <w:ins w:id="722" w:author="ege bulut" w:date="2020-01-05T22:43:00Z">
              <w:r>
                <w:rPr>
                  <w:rFonts w:cs="Calibri"/>
                  <w:b/>
                  <w:sz w:val="24"/>
                  <w:szCs w:val="24"/>
                  <w:lang w:val="en-US"/>
                </w:rPr>
                <w:t>Severity of the problem:</w:t>
              </w:r>
            </w:ins>
          </w:p>
          <w:p w:rsidR="00890F7B" w:rsidRDefault="00890F7B" w:rsidP="00890F7B">
            <w:pPr>
              <w:spacing w:after="0" w:line="240" w:lineRule="auto"/>
              <w:jc w:val="center"/>
              <w:rPr>
                <w:ins w:id="723" w:author="ege bulut" w:date="2020-01-05T22:43:00Z"/>
                <w:rFonts w:cs="Calibri"/>
                <w:sz w:val="24"/>
                <w:szCs w:val="24"/>
                <w:lang w:val="en-US"/>
              </w:rPr>
            </w:pPr>
            <w:ins w:id="724" w:author="ege bulut" w:date="2020-01-05T22:43:00Z">
              <w:r>
                <w:rPr>
                  <w:rFonts w:cs="Calibri"/>
                  <w:sz w:val="24"/>
                  <w:szCs w:val="24"/>
                  <w:lang w:val="en-US"/>
                </w:rPr>
                <w:t>(Minor, Fix Later, Fix Now) and recommendation (how should it be fixed?)</w:t>
              </w:r>
            </w:ins>
          </w:p>
        </w:tc>
      </w:tr>
      <w:tr w:rsidR="00890F7B" w:rsidTr="00890F7B">
        <w:tblPrEx>
          <w:tblCellMar>
            <w:top w:w="0" w:type="dxa"/>
            <w:bottom w:w="0" w:type="dxa"/>
          </w:tblCellMar>
        </w:tblPrEx>
        <w:trPr>
          <w:ins w:id="725"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26" w:author="ege bulut" w:date="2020-01-05T22:43:00Z"/>
              </w:rPr>
            </w:pPr>
            <w:ins w:id="727" w:author="ege bulut" w:date="2020-01-05T22:43:00Z">
              <w:r>
                <w:rPr>
                  <w:rFonts w:cs="Calibri"/>
                  <w:b/>
                  <w:sz w:val="24"/>
                  <w:szCs w:val="24"/>
                  <w:lang w:val="en-US"/>
                </w:rPr>
                <w:t>Visibility of system status</w:t>
              </w:r>
            </w:ins>
          </w:p>
          <w:p w:rsidR="00890F7B" w:rsidRDefault="00890F7B" w:rsidP="00890F7B">
            <w:pPr>
              <w:spacing w:after="0" w:line="240" w:lineRule="auto"/>
              <w:jc w:val="center"/>
              <w:rPr>
                <w:ins w:id="728" w:author="ege bulut" w:date="2020-01-05T22:43:00Z"/>
                <w:rFonts w:cs="Calibri"/>
                <w:sz w:val="24"/>
                <w:szCs w:val="24"/>
                <w:lang w:val="en-US"/>
              </w:rPr>
            </w:pPr>
            <w:ins w:id="729" w:author="ege bulut" w:date="2020-01-05T22:43:00Z">
              <w:r>
                <w:rPr>
                  <w:rFonts w:cs="Calibri"/>
                  <w:sz w:val="24"/>
                  <w:szCs w:val="24"/>
                  <w:lang w:val="en-US"/>
                </w:rPr>
                <w:t>(e.g. are users kept informed about what is going on?)</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30" w:author="ege bulut" w:date="2020-01-05T22:43:00Z"/>
              </w:rPr>
            </w:pPr>
            <w:ins w:id="731" w:author="ege bulut" w:date="2020-01-05T22:43:00Z">
              <w:r>
                <w:rPr>
                  <w:rFonts w:cs="Calibri"/>
                  <w:b/>
                  <w:sz w:val="24"/>
                  <w:szCs w:val="24"/>
                  <w:lang w:val="en-US"/>
                </w:rPr>
                <w:t xml:space="preserve">What: </w:t>
              </w:r>
              <w:r>
                <w:rPr>
                  <w:rFonts w:cs="Calibri"/>
                  <w:sz w:val="24"/>
                  <w:szCs w:val="24"/>
                  <w:lang w:val="en-US"/>
                </w:rPr>
                <w:t>There are too much information.</w:t>
              </w:r>
            </w:ins>
          </w:p>
          <w:p w:rsidR="00890F7B" w:rsidRDefault="00890F7B" w:rsidP="00890F7B">
            <w:pPr>
              <w:spacing w:after="0" w:line="240" w:lineRule="auto"/>
              <w:rPr>
                <w:ins w:id="732" w:author="ege bulut" w:date="2020-01-05T22:43:00Z"/>
              </w:rPr>
            </w:pPr>
            <w:ins w:id="733" w:author="ege bulut" w:date="2020-01-05T22:43:00Z">
              <w:r>
                <w:rPr>
                  <w:rFonts w:cs="Calibri"/>
                  <w:b/>
                  <w:sz w:val="24"/>
                  <w:szCs w:val="24"/>
                  <w:lang w:val="en-US"/>
                </w:rPr>
                <w:t xml:space="preserve">Where: </w:t>
              </w:r>
              <w:r>
                <w:rPr>
                  <w:rFonts w:cs="Calibri"/>
                  <w:sz w:val="24"/>
                  <w:szCs w:val="24"/>
                  <w:lang w:val="en-US"/>
                </w:rPr>
                <w:t>Main menu.</w:t>
              </w:r>
            </w:ins>
          </w:p>
          <w:p w:rsidR="00890F7B" w:rsidRDefault="00890F7B" w:rsidP="00890F7B">
            <w:pPr>
              <w:spacing w:after="0" w:line="240" w:lineRule="auto"/>
              <w:rPr>
                <w:ins w:id="734" w:author="ege bulut" w:date="2020-01-05T22:43:00Z"/>
              </w:rPr>
            </w:pPr>
            <w:ins w:id="735" w:author="ege bulut" w:date="2020-01-05T22:43:00Z">
              <w:r>
                <w:rPr>
                  <w:rFonts w:cs="Calibri"/>
                  <w:b/>
                  <w:sz w:val="24"/>
                  <w:szCs w:val="24"/>
                  <w:lang w:val="en-US"/>
                </w:rPr>
                <w:t xml:space="preserve">Why: </w:t>
              </w:r>
              <w:r>
                <w:rPr>
                  <w:rFonts w:cs="Calibri"/>
                  <w:sz w:val="24"/>
                  <w:szCs w:val="24"/>
                  <w:lang w:val="en-US"/>
                </w:rPr>
                <w:t xml:space="preserve"> Processing all this information makes the app seem more complex and difficult to grasp than it is.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36" w:author="ege bulut" w:date="2020-01-05T22:43:00Z"/>
                <w:rFonts w:cs="Calibri"/>
                <w:sz w:val="24"/>
                <w:szCs w:val="24"/>
                <w:lang w:val="en-US"/>
              </w:rPr>
            </w:pPr>
            <w:ins w:id="737" w:author="ege bulut" w:date="2020-01-05T22:43:00Z">
              <w:r>
                <w:rPr>
                  <w:rFonts w:cs="Calibri"/>
                  <w:sz w:val="24"/>
                  <w:szCs w:val="24"/>
                  <w:lang w:val="en-US"/>
                </w:rPr>
                <w:t xml:space="preserve">This is a minor problem and the fix is to put some information under another button. There is already a button called store that </w:t>
              </w:r>
              <w:proofErr w:type="gramStart"/>
              <w:r>
                <w:rPr>
                  <w:rFonts w:cs="Calibri"/>
                  <w:sz w:val="24"/>
                  <w:szCs w:val="24"/>
                  <w:lang w:val="en-US"/>
                </w:rPr>
                <w:t>opens up</w:t>
              </w:r>
              <w:proofErr w:type="gramEnd"/>
              <w:r>
                <w:rPr>
                  <w:rFonts w:cs="Calibri"/>
                  <w:sz w:val="24"/>
                  <w:szCs w:val="24"/>
                  <w:lang w:val="en-US"/>
                </w:rPr>
                <w:t xml:space="preserve"> options of purchase and there are many interactable buttons in the main menu that can go under there.</w:t>
              </w:r>
            </w:ins>
          </w:p>
        </w:tc>
      </w:tr>
      <w:tr w:rsidR="00890F7B" w:rsidTr="00890F7B">
        <w:tblPrEx>
          <w:tblCellMar>
            <w:top w:w="0" w:type="dxa"/>
            <w:bottom w:w="0" w:type="dxa"/>
          </w:tblCellMar>
        </w:tblPrEx>
        <w:trPr>
          <w:ins w:id="738"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39" w:author="ege bulut" w:date="2020-01-05T22:43:00Z"/>
                <w:rFonts w:cs="Calibri"/>
                <w:b/>
                <w:sz w:val="24"/>
                <w:szCs w:val="24"/>
                <w:lang w:val="en-US"/>
              </w:rPr>
            </w:pPr>
            <w:ins w:id="740" w:author="ege bulut" w:date="2020-01-05T22:43:00Z">
              <w:r>
                <w:rPr>
                  <w:rFonts w:cs="Calibri"/>
                  <w:b/>
                  <w:sz w:val="24"/>
                  <w:szCs w:val="24"/>
                  <w:lang w:val="en-US"/>
                </w:rPr>
                <w:t>Match between system and real world</w:t>
              </w:r>
            </w:ins>
          </w:p>
          <w:p w:rsidR="00890F7B" w:rsidRDefault="00890F7B" w:rsidP="00890F7B">
            <w:pPr>
              <w:spacing w:after="0" w:line="240" w:lineRule="auto"/>
              <w:jc w:val="center"/>
              <w:rPr>
                <w:ins w:id="741" w:author="ege bulut" w:date="2020-01-05T22:43:00Z"/>
                <w:rFonts w:cs="Calibri"/>
                <w:sz w:val="24"/>
                <w:szCs w:val="24"/>
                <w:lang w:val="en-US"/>
              </w:rPr>
            </w:pPr>
            <w:ins w:id="742" w:author="ege bulut" w:date="2020-01-05T22:43:00Z">
              <w:r>
                <w:rPr>
                  <w:rFonts w:cs="Calibri"/>
                  <w:sz w:val="24"/>
                  <w:szCs w:val="24"/>
                  <w:lang w:val="en-US"/>
                </w:rPr>
                <w:t>(e.g. is the language used at the interface appropriate for the user?)</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43" w:author="ege bulut" w:date="2020-01-05T22:43:00Z"/>
              </w:rPr>
            </w:pPr>
            <w:ins w:id="744" w:author="ege bulut" w:date="2020-01-05T22:43:00Z">
              <w:r>
                <w:rPr>
                  <w:rFonts w:cs="Calibri"/>
                  <w:b/>
                  <w:sz w:val="24"/>
                  <w:szCs w:val="24"/>
                  <w:lang w:val="en-US"/>
                </w:rPr>
                <w:t xml:space="preserve">What: </w:t>
              </w:r>
              <w:r>
                <w:rPr>
                  <w:rFonts w:cs="Calibri"/>
                  <w:sz w:val="24"/>
                  <w:szCs w:val="24"/>
                  <w:lang w:val="en-US"/>
                </w:rPr>
                <w:t>Icons are not descriptive enough.</w:t>
              </w:r>
            </w:ins>
          </w:p>
          <w:p w:rsidR="00890F7B" w:rsidRDefault="00890F7B" w:rsidP="00890F7B">
            <w:pPr>
              <w:spacing w:after="0" w:line="240" w:lineRule="auto"/>
              <w:rPr>
                <w:ins w:id="745" w:author="ege bulut" w:date="2020-01-05T22:43:00Z"/>
              </w:rPr>
            </w:pPr>
            <w:ins w:id="746" w:author="ege bulut" w:date="2020-01-05T22:43:00Z">
              <w:r>
                <w:rPr>
                  <w:rFonts w:cs="Calibri"/>
                  <w:b/>
                  <w:sz w:val="24"/>
                  <w:szCs w:val="24"/>
                  <w:lang w:val="en-US"/>
                </w:rPr>
                <w:t xml:space="preserve">Where: </w:t>
              </w:r>
              <w:r>
                <w:rPr>
                  <w:rFonts w:cs="Calibri"/>
                  <w:sz w:val="24"/>
                  <w:szCs w:val="24"/>
                  <w:lang w:val="en-US"/>
                </w:rPr>
                <w:t xml:space="preserve"> Main menu.</w:t>
              </w:r>
            </w:ins>
          </w:p>
          <w:p w:rsidR="00890F7B" w:rsidRDefault="00890F7B" w:rsidP="00890F7B">
            <w:pPr>
              <w:spacing w:after="0" w:line="240" w:lineRule="auto"/>
              <w:rPr>
                <w:ins w:id="747" w:author="ege bulut" w:date="2020-01-05T22:43:00Z"/>
              </w:rPr>
            </w:pPr>
            <w:ins w:id="748" w:author="ege bulut" w:date="2020-01-05T22:43:00Z">
              <w:r>
                <w:rPr>
                  <w:rFonts w:cs="Calibri"/>
                  <w:b/>
                  <w:sz w:val="24"/>
                  <w:szCs w:val="24"/>
                  <w:lang w:val="en-US"/>
                </w:rPr>
                <w:t xml:space="preserve">Why: </w:t>
              </w:r>
              <w:r>
                <w:rPr>
                  <w:rFonts w:cs="Calibri"/>
                  <w:sz w:val="24"/>
                  <w:szCs w:val="24"/>
                  <w:lang w:val="en-US"/>
                </w:rPr>
                <w:t>This problem causes users to take longer time to identify the options/buttons.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49" w:author="ege bulut" w:date="2020-01-05T22:43:00Z"/>
                <w:rFonts w:cs="Calibri"/>
                <w:sz w:val="24"/>
                <w:szCs w:val="24"/>
                <w:lang w:val="en-US"/>
              </w:rPr>
            </w:pPr>
            <w:ins w:id="750" w:author="ege bulut" w:date="2020-01-05T22:43:00Z">
              <w:r>
                <w:rPr>
                  <w:rFonts w:cs="Calibri"/>
                  <w:sz w:val="24"/>
                  <w:szCs w:val="24"/>
                  <w:lang w:val="en-US"/>
                </w:rPr>
                <w:t>This is a minor problem and the fix is to change the icons. For example, “events” and “daily” have similar icons and they are at the same color which doesn’t show detail. The change of icons can be both in shape or color, to be made as “initiation” icon.</w:t>
              </w:r>
            </w:ins>
          </w:p>
        </w:tc>
      </w:tr>
      <w:tr w:rsidR="00890F7B" w:rsidTr="00890F7B">
        <w:tblPrEx>
          <w:tblCellMar>
            <w:top w:w="0" w:type="dxa"/>
            <w:bottom w:w="0" w:type="dxa"/>
          </w:tblCellMar>
        </w:tblPrEx>
        <w:trPr>
          <w:ins w:id="751"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52" w:author="ege bulut" w:date="2020-01-05T22:43:00Z"/>
              </w:rPr>
            </w:pPr>
            <w:ins w:id="753" w:author="ege bulut" w:date="2020-01-05T22:43:00Z">
              <w:r>
                <w:rPr>
                  <w:rFonts w:cs="Calibri"/>
                  <w:b/>
                  <w:sz w:val="24"/>
                  <w:szCs w:val="24"/>
                  <w:lang w:val="en-US"/>
                </w:rPr>
                <w:t xml:space="preserve">User control and freedom </w:t>
              </w:r>
              <w:r>
                <w:rPr>
                  <w:rFonts w:cs="Calibri"/>
                  <w:sz w:val="24"/>
                  <w:szCs w:val="24"/>
                  <w:lang w:val="en-US"/>
                </w:rPr>
                <w:t>(e.g. can users easily leave an unwanted state?)</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54" w:author="ege bulut" w:date="2020-01-05T22:43:00Z"/>
                <w:rFonts w:cs="Calibri"/>
                <w:sz w:val="24"/>
                <w:szCs w:val="24"/>
                <w:lang w:val="en-US"/>
              </w:rPr>
            </w:pPr>
            <w:ins w:id="755" w:author="ege bulut" w:date="2020-01-05T22:43:00Z">
              <w:r>
                <w:rPr>
                  <w:rFonts w:cs="Calibri"/>
                  <w:sz w:val="24"/>
                  <w:szCs w:val="24"/>
                  <w:lang w:val="en-US"/>
                </w:rPr>
                <w:t>No problem – User isn’t flexible to get into any unwanted states.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56" w:author="ege bulut" w:date="2020-01-05T22:43:00Z"/>
                <w:rFonts w:cs="Calibri"/>
                <w:sz w:val="24"/>
                <w:szCs w:val="24"/>
                <w:lang w:val="en-US"/>
              </w:rPr>
            </w:pPr>
          </w:p>
        </w:tc>
      </w:tr>
      <w:tr w:rsidR="00890F7B" w:rsidTr="00890F7B">
        <w:tblPrEx>
          <w:tblCellMar>
            <w:top w:w="0" w:type="dxa"/>
            <w:bottom w:w="0" w:type="dxa"/>
          </w:tblCellMar>
        </w:tblPrEx>
        <w:trPr>
          <w:ins w:id="757"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58" w:author="ege bulut" w:date="2020-01-05T22:43:00Z"/>
                <w:rFonts w:cs="Calibri"/>
                <w:b/>
                <w:sz w:val="24"/>
                <w:szCs w:val="24"/>
                <w:lang w:val="en-US"/>
              </w:rPr>
            </w:pPr>
            <w:ins w:id="759" w:author="ege bulut" w:date="2020-01-05T22:43:00Z">
              <w:r>
                <w:rPr>
                  <w:rFonts w:cs="Calibri"/>
                  <w:b/>
                  <w:sz w:val="24"/>
                  <w:szCs w:val="24"/>
                  <w:lang w:val="en-US"/>
                </w:rPr>
                <w:t>Consistency and standards</w:t>
              </w:r>
            </w:ins>
          </w:p>
          <w:p w:rsidR="00890F7B" w:rsidRDefault="00890F7B" w:rsidP="00890F7B">
            <w:pPr>
              <w:spacing w:after="0" w:line="240" w:lineRule="auto"/>
              <w:jc w:val="center"/>
              <w:rPr>
                <w:ins w:id="760" w:author="ege bulut" w:date="2020-01-05T22:43:00Z"/>
                <w:rFonts w:cs="Calibri"/>
                <w:sz w:val="24"/>
                <w:szCs w:val="24"/>
                <w:lang w:val="en-US"/>
              </w:rPr>
            </w:pPr>
            <w:ins w:id="761" w:author="ege bulut" w:date="2020-01-05T22:43:00Z">
              <w:r>
                <w:rPr>
                  <w:rFonts w:cs="Calibri"/>
                  <w:sz w:val="24"/>
                  <w:szCs w:val="24"/>
                  <w:lang w:val="en-US"/>
                </w:rPr>
                <w:t>(e.g. are the ways of performing similar actions consistent?)</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62" w:author="ege bulut" w:date="2020-01-05T22:43:00Z"/>
              </w:rPr>
            </w:pPr>
            <w:ins w:id="763" w:author="ege bulut" w:date="2020-01-05T22:43:00Z">
              <w:r>
                <w:rPr>
                  <w:rFonts w:cs="Calibri"/>
                  <w:b/>
                  <w:sz w:val="24"/>
                  <w:szCs w:val="24"/>
                  <w:lang w:val="en-US"/>
                </w:rPr>
                <w:t xml:space="preserve">What: </w:t>
              </w:r>
              <w:r>
                <w:rPr>
                  <w:rFonts w:cs="Calibri"/>
                  <w:sz w:val="24"/>
                  <w:szCs w:val="24"/>
                  <w:lang w:val="en-US"/>
                </w:rPr>
                <w:t>Exit buttons.</w:t>
              </w:r>
            </w:ins>
          </w:p>
          <w:p w:rsidR="00890F7B" w:rsidRDefault="00890F7B" w:rsidP="00890F7B">
            <w:pPr>
              <w:spacing w:after="0" w:line="240" w:lineRule="auto"/>
              <w:rPr>
                <w:ins w:id="764" w:author="ege bulut" w:date="2020-01-05T22:43:00Z"/>
              </w:rPr>
            </w:pPr>
            <w:ins w:id="765" w:author="ege bulut" w:date="2020-01-05T22:43:00Z">
              <w:r>
                <w:rPr>
                  <w:rFonts w:cs="Calibri"/>
                  <w:b/>
                  <w:sz w:val="24"/>
                  <w:szCs w:val="24"/>
                  <w:lang w:val="en-US"/>
                </w:rPr>
                <w:t xml:space="preserve">Where: </w:t>
              </w:r>
              <w:r>
                <w:rPr>
                  <w:rFonts w:cs="Calibri"/>
                  <w:sz w:val="24"/>
                  <w:szCs w:val="24"/>
                  <w:lang w:val="en-US"/>
                </w:rPr>
                <w:t>Pop-up settings from main menu.</w:t>
              </w:r>
            </w:ins>
          </w:p>
          <w:p w:rsidR="00890F7B" w:rsidRDefault="00890F7B" w:rsidP="00890F7B">
            <w:pPr>
              <w:spacing w:after="0" w:line="240" w:lineRule="auto"/>
              <w:rPr>
                <w:ins w:id="766" w:author="ege bulut" w:date="2020-01-05T22:43:00Z"/>
              </w:rPr>
            </w:pPr>
            <w:ins w:id="767" w:author="ege bulut" w:date="2020-01-05T22:43:00Z">
              <w:r>
                <w:rPr>
                  <w:rFonts w:cs="Calibri"/>
                  <w:b/>
                  <w:sz w:val="24"/>
                  <w:szCs w:val="24"/>
                  <w:lang w:val="en-US"/>
                </w:rPr>
                <w:t xml:space="preserve">Why: </w:t>
              </w:r>
              <w:r>
                <w:rPr>
                  <w:rFonts w:cs="Calibri"/>
                  <w:sz w:val="24"/>
                  <w:szCs w:val="24"/>
                  <w:lang w:val="en-US"/>
                </w:rPr>
                <w:t>Some pop-up screens have a different design compared to others, including different exit button locations, causing a slight discomfort for users.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68" w:author="ege bulut" w:date="2020-01-05T22:43:00Z"/>
                <w:rFonts w:cs="Calibri"/>
                <w:sz w:val="24"/>
                <w:szCs w:val="24"/>
                <w:lang w:val="en-US"/>
              </w:rPr>
            </w:pPr>
            <w:ins w:id="769" w:author="ege bulut" w:date="2020-01-05T22:43:00Z">
              <w:r>
                <w:rPr>
                  <w:rFonts w:cs="Calibri"/>
                  <w:sz w:val="24"/>
                  <w:szCs w:val="24"/>
                  <w:lang w:val="en-US"/>
                </w:rPr>
                <w:t>This is a minor problem and the fix is to use the same design as the mostly used one in the entire app.</w:t>
              </w:r>
            </w:ins>
          </w:p>
        </w:tc>
      </w:tr>
      <w:tr w:rsidR="00890F7B" w:rsidTr="00890F7B">
        <w:tblPrEx>
          <w:tblCellMar>
            <w:top w:w="0" w:type="dxa"/>
            <w:bottom w:w="0" w:type="dxa"/>
          </w:tblCellMar>
        </w:tblPrEx>
        <w:trPr>
          <w:ins w:id="770"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71" w:author="ege bulut" w:date="2020-01-05T22:43:00Z"/>
                <w:rFonts w:cs="Calibri"/>
                <w:b/>
                <w:sz w:val="24"/>
                <w:szCs w:val="24"/>
                <w:lang w:val="en-US"/>
              </w:rPr>
            </w:pPr>
            <w:ins w:id="772" w:author="ege bulut" w:date="2020-01-05T22:43:00Z">
              <w:r>
                <w:rPr>
                  <w:rFonts w:cs="Calibri"/>
                  <w:b/>
                  <w:sz w:val="24"/>
                  <w:szCs w:val="24"/>
                  <w:lang w:val="en-US"/>
                </w:rPr>
                <w:t>Error prevention</w:t>
              </w:r>
            </w:ins>
          </w:p>
          <w:p w:rsidR="00890F7B" w:rsidRDefault="00890F7B" w:rsidP="00890F7B">
            <w:pPr>
              <w:spacing w:after="0" w:line="240" w:lineRule="auto"/>
              <w:jc w:val="center"/>
              <w:rPr>
                <w:ins w:id="773" w:author="ege bulut" w:date="2020-01-05T22:43:00Z"/>
                <w:rFonts w:cs="Calibri"/>
                <w:sz w:val="24"/>
                <w:szCs w:val="24"/>
                <w:lang w:val="en-US"/>
              </w:rPr>
            </w:pPr>
            <w:ins w:id="774" w:author="ege bulut" w:date="2020-01-05T22:43:00Z">
              <w:r>
                <w:rPr>
                  <w:rFonts w:cs="Calibri"/>
                  <w:sz w:val="24"/>
                  <w:szCs w:val="24"/>
                  <w:lang w:val="en-US"/>
                </w:rPr>
                <w:t>(e.g. are errors prevented where possible?)</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75" w:author="ege bulut" w:date="2020-01-05T22:43:00Z"/>
              </w:rPr>
            </w:pPr>
            <w:ins w:id="776" w:author="ege bulut" w:date="2020-01-05T22:43:00Z">
              <w:r>
                <w:rPr>
                  <w:rFonts w:cs="Calibri"/>
                  <w:b/>
                  <w:sz w:val="24"/>
                  <w:szCs w:val="24"/>
                  <w:lang w:val="en-US"/>
                </w:rPr>
                <w:t xml:space="preserve">What: </w:t>
              </w:r>
              <w:r>
                <w:rPr>
                  <w:rFonts w:cs="Calibri"/>
                  <w:sz w:val="24"/>
                  <w:szCs w:val="24"/>
                  <w:lang w:val="en-US"/>
                </w:rPr>
                <w:t>Dialogue box doesn’t have a character space number indicated to the user.</w:t>
              </w:r>
            </w:ins>
          </w:p>
          <w:p w:rsidR="00890F7B" w:rsidRDefault="00890F7B" w:rsidP="00890F7B">
            <w:pPr>
              <w:spacing w:after="0" w:line="240" w:lineRule="auto"/>
              <w:rPr>
                <w:ins w:id="777" w:author="ege bulut" w:date="2020-01-05T22:43:00Z"/>
              </w:rPr>
            </w:pPr>
            <w:ins w:id="778" w:author="ege bulut" w:date="2020-01-05T22:43:00Z">
              <w:r>
                <w:rPr>
                  <w:rFonts w:cs="Calibri"/>
                  <w:b/>
                  <w:sz w:val="24"/>
                  <w:szCs w:val="24"/>
                  <w:lang w:val="en-US"/>
                </w:rPr>
                <w:t xml:space="preserve">Where: </w:t>
              </w:r>
              <w:r>
                <w:rPr>
                  <w:rFonts w:cs="Calibri"/>
                  <w:sz w:val="24"/>
                  <w:szCs w:val="24"/>
                  <w:lang w:val="en-US"/>
                </w:rPr>
                <w:t>“Search” sub heading in “Social” menu</w:t>
              </w:r>
            </w:ins>
          </w:p>
          <w:p w:rsidR="00890F7B" w:rsidRDefault="00890F7B" w:rsidP="00890F7B">
            <w:pPr>
              <w:spacing w:after="0" w:line="240" w:lineRule="auto"/>
              <w:rPr>
                <w:ins w:id="779" w:author="ege bulut" w:date="2020-01-05T22:43:00Z"/>
              </w:rPr>
            </w:pPr>
            <w:ins w:id="780" w:author="ege bulut" w:date="2020-01-05T22:43:00Z">
              <w:r>
                <w:rPr>
                  <w:rFonts w:cs="Calibri"/>
                  <w:b/>
                  <w:sz w:val="24"/>
                  <w:szCs w:val="24"/>
                  <w:lang w:val="en-US"/>
                </w:rPr>
                <w:t>Why:</w:t>
              </w:r>
              <w:r>
                <w:t xml:space="preserve"> This information is required for users because excess use of characters can cause technical issues.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81" w:author="ege bulut" w:date="2020-01-05T22:43:00Z"/>
                <w:rFonts w:cs="Calibri"/>
                <w:sz w:val="24"/>
                <w:szCs w:val="24"/>
                <w:lang w:val="en-US"/>
              </w:rPr>
            </w:pPr>
            <w:ins w:id="782" w:author="ege bulut" w:date="2020-01-05T22:43:00Z">
              <w:r>
                <w:rPr>
                  <w:rFonts w:cs="Calibri"/>
                  <w:sz w:val="24"/>
                  <w:szCs w:val="24"/>
                  <w:lang w:val="en-US"/>
                </w:rPr>
                <w:t>This is a minor problem and the fix is to identify the data type and amount this input can take and add it as a limit to the dialogue box for users to see when they want to enter an input.</w:t>
              </w:r>
            </w:ins>
          </w:p>
        </w:tc>
      </w:tr>
      <w:tr w:rsidR="00890F7B" w:rsidTr="00890F7B">
        <w:tblPrEx>
          <w:tblCellMar>
            <w:top w:w="0" w:type="dxa"/>
            <w:bottom w:w="0" w:type="dxa"/>
          </w:tblCellMar>
        </w:tblPrEx>
        <w:trPr>
          <w:ins w:id="783"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84" w:author="ege bulut" w:date="2020-01-05T22:43:00Z"/>
                <w:rFonts w:cs="Calibri"/>
                <w:b/>
                <w:sz w:val="24"/>
                <w:szCs w:val="24"/>
                <w:lang w:val="en-US"/>
              </w:rPr>
            </w:pPr>
            <w:ins w:id="785" w:author="ege bulut" w:date="2020-01-05T22:43:00Z">
              <w:r>
                <w:rPr>
                  <w:rFonts w:cs="Calibri"/>
                  <w:b/>
                  <w:sz w:val="24"/>
                  <w:szCs w:val="24"/>
                  <w:lang w:val="en-US"/>
                </w:rPr>
                <w:t>Recognition rather than recall</w:t>
              </w:r>
            </w:ins>
          </w:p>
          <w:p w:rsidR="00890F7B" w:rsidRDefault="00890F7B" w:rsidP="00890F7B">
            <w:pPr>
              <w:spacing w:after="0" w:line="240" w:lineRule="auto"/>
              <w:jc w:val="center"/>
              <w:rPr>
                <w:ins w:id="786" w:author="ege bulut" w:date="2020-01-05T22:43:00Z"/>
                <w:rFonts w:cs="Calibri"/>
                <w:sz w:val="24"/>
                <w:szCs w:val="24"/>
                <w:lang w:val="en-US"/>
              </w:rPr>
            </w:pPr>
            <w:ins w:id="787" w:author="ege bulut" w:date="2020-01-05T22:43:00Z">
              <w:r>
                <w:rPr>
                  <w:rFonts w:cs="Calibri"/>
                  <w:sz w:val="24"/>
                  <w:szCs w:val="24"/>
                  <w:lang w:val="en-US"/>
                </w:rPr>
                <w:lastRenderedPageBreak/>
                <w:t>(e.g. are objects actions and options always visible?)</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88" w:author="ege bulut" w:date="2020-01-05T22:43:00Z"/>
              </w:rPr>
            </w:pPr>
            <w:ins w:id="789" w:author="ege bulut" w:date="2020-01-05T22:43:00Z">
              <w:r>
                <w:rPr>
                  <w:rFonts w:cs="Calibri"/>
                  <w:b/>
                  <w:sz w:val="24"/>
                  <w:szCs w:val="24"/>
                  <w:lang w:val="en-US"/>
                </w:rPr>
                <w:lastRenderedPageBreak/>
                <w:t xml:space="preserve">What: </w:t>
              </w:r>
              <w:r>
                <w:rPr>
                  <w:rFonts w:cs="Calibri"/>
                  <w:sz w:val="24"/>
                  <w:szCs w:val="24"/>
                  <w:lang w:val="en-US"/>
                </w:rPr>
                <w:t>User ID.</w:t>
              </w:r>
            </w:ins>
          </w:p>
          <w:p w:rsidR="00890F7B" w:rsidRDefault="00890F7B" w:rsidP="00890F7B">
            <w:pPr>
              <w:spacing w:after="0" w:line="240" w:lineRule="auto"/>
              <w:rPr>
                <w:ins w:id="790" w:author="ege bulut" w:date="2020-01-05T22:43:00Z"/>
              </w:rPr>
            </w:pPr>
            <w:ins w:id="791" w:author="ege bulut" w:date="2020-01-05T22:43:00Z">
              <w:r>
                <w:rPr>
                  <w:rFonts w:cs="Calibri"/>
                  <w:b/>
                  <w:sz w:val="24"/>
                  <w:szCs w:val="24"/>
                  <w:lang w:val="en-US"/>
                </w:rPr>
                <w:t xml:space="preserve">Where: </w:t>
              </w:r>
              <w:r>
                <w:rPr>
                  <w:rFonts w:cs="Calibri"/>
                  <w:sz w:val="24"/>
                  <w:szCs w:val="24"/>
                  <w:lang w:val="en-US"/>
                </w:rPr>
                <w:t>“Search” sub heading in “Social” menu</w:t>
              </w:r>
            </w:ins>
          </w:p>
          <w:p w:rsidR="00890F7B" w:rsidRDefault="00890F7B" w:rsidP="00890F7B">
            <w:pPr>
              <w:spacing w:after="0" w:line="240" w:lineRule="auto"/>
              <w:rPr>
                <w:ins w:id="792" w:author="ege bulut" w:date="2020-01-05T22:43:00Z"/>
              </w:rPr>
            </w:pPr>
            <w:ins w:id="793" w:author="ege bulut" w:date="2020-01-05T22:43:00Z">
              <w:r>
                <w:rPr>
                  <w:rFonts w:cs="Calibri"/>
                  <w:b/>
                  <w:sz w:val="24"/>
                  <w:szCs w:val="24"/>
                  <w:lang w:val="en-US"/>
                </w:rPr>
                <w:lastRenderedPageBreak/>
                <w:t>Why:</w:t>
              </w:r>
              <w:r>
                <w:rPr>
                  <w:rFonts w:cs="Calibri"/>
                  <w:sz w:val="24"/>
                  <w:szCs w:val="24"/>
                  <w:lang w:val="en-US"/>
                </w:rPr>
                <w:t xml:space="preserve"> Users are required to remember an ID with a length of 12 in order to add another player.</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794" w:author="ege bulut" w:date="2020-01-05T22:43:00Z"/>
                <w:rFonts w:cs="Calibri"/>
                <w:sz w:val="24"/>
                <w:szCs w:val="24"/>
                <w:lang w:val="en-US"/>
              </w:rPr>
            </w:pPr>
            <w:ins w:id="795" w:author="ege bulut" w:date="2020-01-05T22:43:00Z">
              <w:r>
                <w:rPr>
                  <w:rFonts w:cs="Calibri"/>
                  <w:sz w:val="24"/>
                  <w:szCs w:val="24"/>
                  <w:lang w:val="en-US"/>
                </w:rPr>
                <w:lastRenderedPageBreak/>
                <w:t xml:space="preserve">This is a minor problem and the fix is to use a different algorithm to create the user </w:t>
              </w:r>
              <w:r>
                <w:rPr>
                  <w:rFonts w:cs="Calibri"/>
                  <w:sz w:val="24"/>
                  <w:szCs w:val="24"/>
                  <w:lang w:val="en-US"/>
                </w:rPr>
                <w:lastRenderedPageBreak/>
                <w:t>ID’s. For example, rather than using a 12-character number, an ID constructed from the username followed by a hashtag and 4 numbers as the Blizzard have done is more convenient for users.</w:t>
              </w:r>
            </w:ins>
          </w:p>
        </w:tc>
      </w:tr>
      <w:tr w:rsidR="00890F7B" w:rsidTr="00890F7B">
        <w:tblPrEx>
          <w:tblCellMar>
            <w:top w:w="0" w:type="dxa"/>
            <w:bottom w:w="0" w:type="dxa"/>
          </w:tblCellMar>
        </w:tblPrEx>
        <w:trPr>
          <w:ins w:id="796"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797" w:author="ege bulut" w:date="2020-01-05T22:43:00Z"/>
                <w:rFonts w:cs="Calibri"/>
                <w:b/>
                <w:sz w:val="24"/>
                <w:szCs w:val="24"/>
                <w:lang w:val="en-US"/>
              </w:rPr>
            </w:pPr>
            <w:ins w:id="798" w:author="ege bulut" w:date="2020-01-05T22:43:00Z">
              <w:r>
                <w:rPr>
                  <w:rFonts w:cs="Calibri"/>
                  <w:b/>
                  <w:sz w:val="24"/>
                  <w:szCs w:val="24"/>
                  <w:lang w:val="en-US"/>
                </w:rPr>
                <w:t>Flexibility and efficiency of use</w:t>
              </w:r>
            </w:ins>
          </w:p>
          <w:p w:rsidR="00890F7B" w:rsidRDefault="00890F7B" w:rsidP="00890F7B">
            <w:pPr>
              <w:spacing w:after="0" w:line="240" w:lineRule="auto"/>
              <w:jc w:val="center"/>
              <w:rPr>
                <w:ins w:id="799" w:author="ege bulut" w:date="2020-01-05T22:43:00Z"/>
                <w:rFonts w:cs="Calibri"/>
                <w:sz w:val="24"/>
                <w:szCs w:val="24"/>
                <w:lang w:val="en-US"/>
              </w:rPr>
            </w:pPr>
            <w:ins w:id="800" w:author="ege bulut" w:date="2020-01-05T22:43:00Z">
              <w:r>
                <w:rPr>
                  <w:rFonts w:cs="Calibri"/>
                  <w:sz w:val="24"/>
                  <w:szCs w:val="24"/>
                  <w:lang w:val="en-US"/>
                </w:rPr>
                <w:t>(e.g. can expert users tailor frequent actions?)</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01" w:author="ege bulut" w:date="2020-01-05T22:43:00Z"/>
              </w:rPr>
            </w:pPr>
            <w:ins w:id="802" w:author="ege bulut" w:date="2020-01-05T22:43:00Z">
              <w:r>
                <w:rPr>
                  <w:rFonts w:cs="Calibri"/>
                  <w:b/>
                  <w:sz w:val="24"/>
                  <w:szCs w:val="24"/>
                  <w:lang w:val="en-US"/>
                </w:rPr>
                <w:t xml:space="preserve">What: </w:t>
              </w:r>
              <w:r>
                <w:rPr>
                  <w:rFonts w:cs="Calibri"/>
                  <w:sz w:val="24"/>
                  <w:szCs w:val="24"/>
                  <w:lang w:val="en-US"/>
                </w:rPr>
                <w:t>Limited search for friends.</w:t>
              </w:r>
            </w:ins>
          </w:p>
          <w:p w:rsidR="00890F7B" w:rsidRDefault="00890F7B" w:rsidP="00890F7B">
            <w:pPr>
              <w:spacing w:after="0" w:line="240" w:lineRule="auto"/>
              <w:rPr>
                <w:ins w:id="803" w:author="ege bulut" w:date="2020-01-05T22:43:00Z"/>
              </w:rPr>
            </w:pPr>
            <w:ins w:id="804" w:author="ege bulut" w:date="2020-01-05T22:43:00Z">
              <w:r>
                <w:rPr>
                  <w:rFonts w:cs="Calibri"/>
                  <w:b/>
                  <w:sz w:val="24"/>
                  <w:szCs w:val="24"/>
                  <w:lang w:val="en-US"/>
                </w:rPr>
                <w:t xml:space="preserve">Where: </w:t>
              </w:r>
              <w:r>
                <w:rPr>
                  <w:rFonts w:cs="Calibri"/>
                  <w:sz w:val="24"/>
                  <w:szCs w:val="24"/>
                  <w:lang w:val="en-US"/>
                </w:rPr>
                <w:t>“Search” sub heading in “Social” menu</w:t>
              </w:r>
            </w:ins>
          </w:p>
          <w:p w:rsidR="00890F7B" w:rsidRDefault="00890F7B" w:rsidP="00890F7B">
            <w:pPr>
              <w:spacing w:after="0" w:line="240" w:lineRule="auto"/>
              <w:rPr>
                <w:ins w:id="805" w:author="ege bulut" w:date="2020-01-05T22:43:00Z"/>
              </w:rPr>
            </w:pPr>
            <w:ins w:id="806" w:author="ege bulut" w:date="2020-01-05T22:43:00Z">
              <w:r>
                <w:rPr>
                  <w:rFonts w:cs="Calibri"/>
                  <w:b/>
                  <w:sz w:val="24"/>
                  <w:szCs w:val="24"/>
                  <w:lang w:val="en-US"/>
                </w:rPr>
                <w:t xml:space="preserve">Why: </w:t>
              </w:r>
              <w:r>
                <w:rPr>
                  <w:rFonts w:cs="Calibri"/>
                  <w:sz w:val="24"/>
                  <w:szCs w:val="24"/>
                  <w:lang w:val="en-US"/>
                </w:rPr>
                <w:t>Users can add each other only through IDs which is inconvenient for users.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07" w:author="ege bulut" w:date="2020-01-05T22:43:00Z"/>
                <w:rFonts w:cs="Calibri"/>
                <w:sz w:val="24"/>
                <w:szCs w:val="24"/>
                <w:lang w:val="en-US"/>
              </w:rPr>
            </w:pPr>
            <w:ins w:id="808" w:author="ege bulut" w:date="2020-01-05T22:43:00Z">
              <w:r>
                <w:rPr>
                  <w:rFonts w:cs="Calibri"/>
                  <w:sz w:val="24"/>
                  <w:szCs w:val="24"/>
                  <w:lang w:val="en-US"/>
                </w:rPr>
                <w:t>This is a minor problem, can be fixed later and the fix is to improve the algorithm by defining users with not only IDs but with usernames.</w:t>
              </w:r>
            </w:ins>
          </w:p>
        </w:tc>
      </w:tr>
      <w:tr w:rsidR="00890F7B" w:rsidTr="00890F7B">
        <w:tblPrEx>
          <w:tblCellMar>
            <w:top w:w="0" w:type="dxa"/>
            <w:bottom w:w="0" w:type="dxa"/>
          </w:tblCellMar>
        </w:tblPrEx>
        <w:trPr>
          <w:ins w:id="809"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810" w:author="ege bulut" w:date="2020-01-05T22:43:00Z"/>
              </w:rPr>
            </w:pPr>
            <w:ins w:id="811" w:author="ege bulut" w:date="2020-01-05T22:43:00Z">
              <w:r>
                <w:rPr>
                  <w:rFonts w:cs="Calibri"/>
                  <w:b/>
                  <w:sz w:val="24"/>
                  <w:szCs w:val="24"/>
                  <w:lang w:val="en-US"/>
                </w:rPr>
                <w:t>Aesthetics and minimalist design</w:t>
              </w:r>
            </w:ins>
          </w:p>
          <w:p w:rsidR="00890F7B" w:rsidRDefault="00890F7B" w:rsidP="00890F7B">
            <w:pPr>
              <w:spacing w:after="0" w:line="240" w:lineRule="auto"/>
              <w:jc w:val="center"/>
              <w:rPr>
                <w:ins w:id="812" w:author="ege bulut" w:date="2020-01-05T22:43:00Z"/>
                <w:rFonts w:cs="Calibri"/>
                <w:sz w:val="24"/>
                <w:szCs w:val="24"/>
                <w:lang w:val="en-US"/>
              </w:rPr>
            </w:pPr>
            <w:ins w:id="813" w:author="ege bulut" w:date="2020-01-05T22:43:00Z">
              <w:r>
                <w:rPr>
                  <w:rFonts w:cs="Calibri"/>
                  <w:sz w:val="24"/>
                  <w:szCs w:val="24"/>
                  <w:lang w:val="en-US"/>
                </w:rPr>
                <w:t>(e.g. is all information provided relevant?)</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14" w:author="ege bulut" w:date="2020-01-05T22:43:00Z"/>
              </w:rPr>
            </w:pPr>
            <w:ins w:id="815" w:author="ege bulut" w:date="2020-01-05T22:43:00Z">
              <w:r>
                <w:rPr>
                  <w:rFonts w:cs="Calibri"/>
                  <w:b/>
                  <w:sz w:val="24"/>
                  <w:szCs w:val="24"/>
                  <w:lang w:val="en-US"/>
                </w:rPr>
                <w:t xml:space="preserve">What: </w:t>
              </w:r>
              <w:r>
                <w:rPr>
                  <w:rFonts w:cs="Calibri"/>
                  <w:sz w:val="24"/>
                  <w:szCs w:val="24"/>
                  <w:lang w:val="en-US"/>
                </w:rPr>
                <w:t>The played cards in the middle and partner’s cards in 2v2 mode, are too small and the background is too colorful.</w:t>
              </w:r>
            </w:ins>
          </w:p>
          <w:p w:rsidR="00890F7B" w:rsidRDefault="00890F7B" w:rsidP="00890F7B">
            <w:pPr>
              <w:spacing w:after="0" w:line="240" w:lineRule="auto"/>
              <w:rPr>
                <w:ins w:id="816" w:author="ege bulut" w:date="2020-01-05T22:43:00Z"/>
              </w:rPr>
            </w:pPr>
            <w:ins w:id="817" w:author="ege bulut" w:date="2020-01-05T22:43:00Z">
              <w:r>
                <w:rPr>
                  <w:rFonts w:cs="Calibri"/>
                  <w:b/>
                  <w:sz w:val="24"/>
                  <w:szCs w:val="24"/>
                  <w:lang w:val="en-US"/>
                </w:rPr>
                <w:t xml:space="preserve">Where: </w:t>
              </w:r>
              <w:r>
                <w:rPr>
                  <w:rFonts w:cs="Calibri"/>
                  <w:sz w:val="24"/>
                  <w:szCs w:val="24"/>
                  <w:lang w:val="en-US"/>
                </w:rPr>
                <w:t>Game session</w:t>
              </w:r>
            </w:ins>
          </w:p>
          <w:p w:rsidR="00890F7B" w:rsidRDefault="00890F7B" w:rsidP="00890F7B">
            <w:pPr>
              <w:spacing w:after="0" w:line="240" w:lineRule="auto"/>
              <w:rPr>
                <w:ins w:id="818" w:author="ege bulut" w:date="2020-01-05T22:43:00Z"/>
              </w:rPr>
            </w:pPr>
            <w:ins w:id="819" w:author="ege bulut" w:date="2020-01-05T22:43:00Z">
              <w:r>
                <w:rPr>
                  <w:rFonts w:cs="Calibri"/>
                  <w:b/>
                  <w:sz w:val="24"/>
                  <w:szCs w:val="24"/>
                  <w:lang w:val="en-US"/>
                </w:rPr>
                <w:t xml:space="preserve">Why: </w:t>
              </w:r>
              <w:r>
                <w:rPr>
                  <w:rFonts w:cs="Calibri"/>
                  <w:sz w:val="24"/>
                  <w:szCs w:val="24"/>
                  <w:lang w:val="en-US"/>
                </w:rPr>
                <w:t>The visibility of the game is lowered.</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20" w:author="ege bulut" w:date="2020-01-05T22:43:00Z"/>
                <w:rFonts w:cs="Calibri"/>
                <w:sz w:val="24"/>
                <w:szCs w:val="24"/>
                <w:lang w:val="en-US"/>
              </w:rPr>
            </w:pPr>
            <w:ins w:id="821" w:author="ege bulut" w:date="2020-01-05T22:43:00Z">
              <w:r>
                <w:rPr>
                  <w:rFonts w:cs="Calibri"/>
                  <w:sz w:val="24"/>
                  <w:szCs w:val="24"/>
                  <w:lang w:val="en-US"/>
                </w:rPr>
                <w:t>This is a minor problem that can be fixed later, as it does not affect the game functionality. It can be fixed by larger card visuals and changing the background to a solid color, such as a table top image.</w:t>
              </w:r>
            </w:ins>
          </w:p>
        </w:tc>
      </w:tr>
      <w:tr w:rsidR="00890F7B" w:rsidTr="00890F7B">
        <w:tblPrEx>
          <w:tblCellMar>
            <w:top w:w="0" w:type="dxa"/>
            <w:bottom w:w="0" w:type="dxa"/>
          </w:tblCellMar>
        </w:tblPrEx>
        <w:trPr>
          <w:ins w:id="822"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823" w:author="ege bulut" w:date="2020-01-05T22:43:00Z"/>
                <w:rFonts w:cs="Calibri"/>
                <w:b/>
                <w:sz w:val="24"/>
                <w:szCs w:val="24"/>
                <w:lang w:val="en-US"/>
              </w:rPr>
            </w:pPr>
            <w:ins w:id="824" w:author="ege bulut" w:date="2020-01-05T22:43:00Z">
              <w:r>
                <w:rPr>
                  <w:rFonts w:cs="Calibri"/>
                  <w:b/>
                  <w:sz w:val="24"/>
                  <w:szCs w:val="24"/>
                  <w:lang w:val="en-US"/>
                </w:rPr>
                <w:t>Help users recognize, diagnose, and recover from errors</w:t>
              </w:r>
            </w:ins>
          </w:p>
          <w:p w:rsidR="00890F7B" w:rsidRDefault="00890F7B" w:rsidP="00890F7B">
            <w:pPr>
              <w:spacing w:after="0" w:line="240" w:lineRule="auto"/>
              <w:jc w:val="center"/>
              <w:rPr>
                <w:ins w:id="825" w:author="ege bulut" w:date="2020-01-05T22:43:00Z"/>
                <w:rFonts w:cs="Calibri"/>
                <w:sz w:val="24"/>
                <w:szCs w:val="24"/>
                <w:lang w:val="en-US"/>
              </w:rPr>
            </w:pPr>
            <w:ins w:id="826" w:author="ege bulut" w:date="2020-01-05T22:43:00Z">
              <w:r>
                <w:rPr>
                  <w:rFonts w:cs="Calibri"/>
                  <w:sz w:val="24"/>
                  <w:szCs w:val="24"/>
                  <w:lang w:val="en-US"/>
                </w:rPr>
                <w:t>(e.g. are error messages expressed in plain language and do they suggest a solution?)</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27" w:author="ege bulut" w:date="2020-01-05T22:43:00Z"/>
              </w:rPr>
            </w:pPr>
            <w:ins w:id="828" w:author="ege bulut" w:date="2020-01-05T22:43:00Z">
              <w:r>
                <w:rPr>
                  <w:rFonts w:cs="Calibri"/>
                  <w:b/>
                  <w:sz w:val="24"/>
                  <w:szCs w:val="24"/>
                  <w:lang w:val="en-US"/>
                </w:rPr>
                <w:t xml:space="preserve">What: </w:t>
              </w:r>
              <w:r>
                <w:rPr>
                  <w:rFonts w:cs="Calibri"/>
                  <w:sz w:val="24"/>
                  <w:szCs w:val="24"/>
                  <w:lang w:val="en-US"/>
                </w:rPr>
                <w:t xml:space="preserve"> Error messages are displayed mostly on other text and stay for a short amount of time.</w:t>
              </w:r>
            </w:ins>
          </w:p>
          <w:p w:rsidR="00890F7B" w:rsidRDefault="00890F7B" w:rsidP="00890F7B">
            <w:pPr>
              <w:spacing w:after="0" w:line="240" w:lineRule="auto"/>
              <w:rPr>
                <w:ins w:id="829" w:author="ege bulut" w:date="2020-01-05T22:43:00Z"/>
              </w:rPr>
            </w:pPr>
            <w:ins w:id="830" w:author="ege bulut" w:date="2020-01-05T22:43:00Z">
              <w:r>
                <w:rPr>
                  <w:rFonts w:cs="Calibri"/>
                  <w:b/>
                  <w:sz w:val="24"/>
                  <w:szCs w:val="24"/>
                  <w:lang w:val="en-US"/>
                </w:rPr>
                <w:t xml:space="preserve">Where: </w:t>
              </w:r>
              <w:r>
                <w:rPr>
                  <w:rFonts w:cs="Calibri"/>
                  <w:sz w:val="24"/>
                  <w:szCs w:val="24"/>
                  <w:lang w:val="en-US"/>
                </w:rPr>
                <w:t xml:space="preserve"> On top of screen.</w:t>
              </w:r>
            </w:ins>
          </w:p>
          <w:p w:rsidR="00890F7B" w:rsidRDefault="00890F7B" w:rsidP="00890F7B">
            <w:pPr>
              <w:spacing w:after="0" w:line="240" w:lineRule="auto"/>
              <w:rPr>
                <w:ins w:id="831" w:author="ege bulut" w:date="2020-01-05T22:43:00Z"/>
              </w:rPr>
            </w:pPr>
            <w:ins w:id="832" w:author="ege bulut" w:date="2020-01-05T22:43:00Z">
              <w:r>
                <w:rPr>
                  <w:rFonts w:cs="Calibri"/>
                  <w:b/>
                  <w:sz w:val="24"/>
                  <w:szCs w:val="24"/>
                  <w:lang w:val="en-US"/>
                </w:rPr>
                <w:t xml:space="preserve">Why: </w:t>
              </w:r>
              <w:r>
                <w:rPr>
                  <w:rFonts w:cs="Calibri"/>
                  <w:sz w:val="24"/>
                  <w:szCs w:val="24"/>
                  <w:lang w:val="en-US"/>
                </w:rPr>
                <w:t>Not very useful if users can’t read the messages.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33" w:author="ege bulut" w:date="2020-01-05T22:43:00Z"/>
                <w:rFonts w:cs="Calibri"/>
                <w:sz w:val="24"/>
                <w:szCs w:val="24"/>
                <w:lang w:val="en-US"/>
              </w:rPr>
            </w:pPr>
            <w:ins w:id="834" w:author="ege bulut" w:date="2020-01-05T22:43:00Z">
              <w:r>
                <w:rPr>
                  <w:rFonts w:cs="Calibri"/>
                  <w:sz w:val="24"/>
                  <w:szCs w:val="24"/>
                  <w:lang w:val="en-US"/>
                </w:rPr>
                <w:t>This a minor problem with a quick fix, messages can have a darker background and stay for longer, additionally the color could be a negative contrast to the main themes for extra attention.</w:t>
              </w:r>
            </w:ins>
          </w:p>
        </w:tc>
      </w:tr>
      <w:tr w:rsidR="00890F7B" w:rsidTr="00890F7B">
        <w:tblPrEx>
          <w:tblCellMar>
            <w:top w:w="0" w:type="dxa"/>
            <w:bottom w:w="0" w:type="dxa"/>
          </w:tblCellMar>
        </w:tblPrEx>
        <w:trPr>
          <w:ins w:id="835" w:author="ege bulut" w:date="2020-01-05T22:43:00Z"/>
        </w:trPr>
        <w:tc>
          <w:tcPr>
            <w:tcW w:w="1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jc w:val="center"/>
              <w:rPr>
                <w:ins w:id="836" w:author="ege bulut" w:date="2020-01-05T22:43:00Z"/>
                <w:rFonts w:cs="Calibri"/>
                <w:b/>
                <w:sz w:val="24"/>
                <w:szCs w:val="24"/>
                <w:lang w:val="en-US"/>
              </w:rPr>
            </w:pPr>
            <w:ins w:id="837" w:author="ege bulut" w:date="2020-01-05T22:43:00Z">
              <w:r>
                <w:rPr>
                  <w:rFonts w:cs="Calibri"/>
                  <w:b/>
                  <w:sz w:val="24"/>
                  <w:szCs w:val="24"/>
                  <w:lang w:val="en-US"/>
                </w:rPr>
                <w:t>Help and documentation</w:t>
              </w:r>
            </w:ins>
          </w:p>
          <w:p w:rsidR="00890F7B" w:rsidRDefault="00890F7B" w:rsidP="00890F7B">
            <w:pPr>
              <w:spacing w:after="0" w:line="240" w:lineRule="auto"/>
              <w:jc w:val="center"/>
              <w:rPr>
                <w:ins w:id="838" w:author="ege bulut" w:date="2020-01-05T22:43:00Z"/>
                <w:rFonts w:cs="Calibri"/>
                <w:sz w:val="24"/>
                <w:szCs w:val="24"/>
                <w:lang w:val="en-US"/>
              </w:rPr>
            </w:pPr>
            <w:ins w:id="839" w:author="ege bulut" w:date="2020-01-05T22:43:00Z">
              <w:r>
                <w:rPr>
                  <w:rFonts w:cs="Calibri"/>
                  <w:sz w:val="24"/>
                  <w:szCs w:val="24"/>
                  <w:lang w:val="en-US"/>
                </w:rPr>
                <w:t>(e.g. can assistance be readily found?)</w:t>
              </w:r>
            </w:ins>
          </w:p>
        </w:tc>
        <w:tc>
          <w:tcPr>
            <w:tcW w:w="4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40" w:author="ege bulut" w:date="2020-01-05T22:43:00Z"/>
              </w:rPr>
            </w:pPr>
            <w:ins w:id="841" w:author="ege bulut" w:date="2020-01-05T22:43:00Z">
              <w:r>
                <w:rPr>
                  <w:rFonts w:cs="Calibri"/>
                  <w:b/>
                  <w:sz w:val="24"/>
                  <w:szCs w:val="24"/>
                  <w:lang w:val="en-US"/>
                </w:rPr>
                <w:t xml:space="preserve">What: </w:t>
              </w:r>
              <w:r>
                <w:rPr>
                  <w:rFonts w:cs="Calibri"/>
                  <w:sz w:val="24"/>
                  <w:szCs w:val="24"/>
                  <w:lang w:val="en-US"/>
                </w:rPr>
                <w:t>Besides the help page, there is no fast access to a guide to navigation for menu screen.</w:t>
              </w:r>
            </w:ins>
          </w:p>
          <w:p w:rsidR="00890F7B" w:rsidRDefault="00890F7B" w:rsidP="00890F7B">
            <w:pPr>
              <w:spacing w:after="0" w:line="240" w:lineRule="auto"/>
              <w:rPr>
                <w:ins w:id="842" w:author="ege bulut" w:date="2020-01-05T22:43:00Z"/>
              </w:rPr>
            </w:pPr>
            <w:ins w:id="843" w:author="ege bulut" w:date="2020-01-05T22:43:00Z">
              <w:r>
                <w:rPr>
                  <w:rFonts w:cs="Calibri"/>
                  <w:b/>
                  <w:sz w:val="24"/>
                  <w:szCs w:val="24"/>
                  <w:lang w:val="en-US"/>
                </w:rPr>
                <w:t>Where:</w:t>
              </w:r>
              <w:r>
                <w:rPr>
                  <w:rFonts w:cs="Calibri"/>
                  <w:sz w:val="24"/>
                  <w:szCs w:val="24"/>
                  <w:lang w:val="en-US"/>
                </w:rPr>
                <w:t xml:space="preserve"> In the app.</w:t>
              </w:r>
            </w:ins>
          </w:p>
          <w:p w:rsidR="00890F7B" w:rsidRDefault="00890F7B" w:rsidP="00890F7B">
            <w:pPr>
              <w:spacing w:after="0" w:line="240" w:lineRule="auto"/>
              <w:rPr>
                <w:ins w:id="844" w:author="ege bulut" w:date="2020-01-05T22:43:00Z"/>
              </w:rPr>
            </w:pPr>
            <w:ins w:id="845" w:author="ege bulut" w:date="2020-01-05T22:43:00Z">
              <w:r>
                <w:rPr>
                  <w:rFonts w:cs="Calibri"/>
                  <w:b/>
                  <w:sz w:val="24"/>
                  <w:szCs w:val="24"/>
                  <w:lang w:val="en-US"/>
                </w:rPr>
                <w:t>Why:</w:t>
              </w:r>
              <w:r>
                <w:rPr>
                  <w:rFonts w:cs="Calibri"/>
                  <w:sz w:val="24"/>
                  <w:szCs w:val="24"/>
                  <w:lang w:val="en-US"/>
                </w:rPr>
                <w:t xml:space="preserve"> Help section has all the questions in it with a search function and is not directly reachable from the main menu, therefore a user who needs in help in the menu may encounter difficulties.</w:t>
              </w:r>
            </w:ins>
          </w:p>
        </w:tc>
        <w:tc>
          <w:tcPr>
            <w:tcW w:w="3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F7B" w:rsidRDefault="00890F7B" w:rsidP="00890F7B">
            <w:pPr>
              <w:spacing w:after="0" w:line="240" w:lineRule="auto"/>
              <w:rPr>
                <w:ins w:id="846" w:author="ege bulut" w:date="2020-01-05T22:43:00Z"/>
                <w:rFonts w:cs="Calibri"/>
                <w:sz w:val="24"/>
                <w:szCs w:val="24"/>
                <w:lang w:val="en-US"/>
              </w:rPr>
            </w:pPr>
            <w:ins w:id="847" w:author="ege bulut" w:date="2020-01-05T22:43:00Z">
              <w:r>
                <w:rPr>
                  <w:rFonts w:cs="Calibri"/>
                  <w:sz w:val="24"/>
                  <w:szCs w:val="24"/>
                  <w:lang w:val="en-US"/>
                </w:rPr>
                <w:t>This is a minor fix and the fix is to include a tutorial or help section directly in the menu, only about the menu additional to the whole help section that is in the settings section.</w:t>
              </w:r>
            </w:ins>
          </w:p>
        </w:tc>
      </w:tr>
    </w:tbl>
    <w:p w:rsidR="00890F7B" w:rsidRDefault="00890F7B" w:rsidP="00890F7B">
      <w:pPr>
        <w:rPr>
          <w:ins w:id="848" w:author="ege bulut" w:date="2020-01-05T22:43:00Z"/>
          <w:rFonts w:cs="Calibri"/>
          <w:sz w:val="24"/>
          <w:szCs w:val="24"/>
          <w:lang w:val="en-US"/>
        </w:rPr>
      </w:pPr>
    </w:p>
    <w:p w:rsidR="00890F7B" w:rsidRPr="00890F7B" w:rsidRDefault="00890F7B" w:rsidP="005E24CC">
      <w:pPr>
        <w:rPr>
          <w:sz w:val="24"/>
          <w:szCs w:val="24"/>
          <w:lang w:val="en-US"/>
          <w:rPrChange w:id="849" w:author="ege bulut" w:date="2020-01-05T22:39:00Z">
            <w:rPr>
              <w:sz w:val="24"/>
              <w:szCs w:val="24"/>
            </w:rPr>
          </w:rPrChange>
        </w:rPr>
      </w:pPr>
    </w:p>
    <w:sectPr w:rsidR="00890F7B" w:rsidRPr="00890F7B" w:rsidSect="00890F7B">
      <w:pgSz w:w="11906" w:h="16838"/>
      <w:pgMar w:top="1440" w:right="1440" w:bottom="1440" w:left="1440" w:header="708" w:footer="708" w:gutter="0"/>
      <w:pgNumType w:start="0"/>
      <w:cols w:space="708"/>
      <w:titlePg/>
      <w:docGrid w:linePitch="360"/>
      <w:sectPrChange w:id="850" w:author="ege bulut" w:date="2020-01-05T22:45:00Z">
        <w:sectPr w:rsidR="00890F7B" w:rsidRPr="00890F7B" w:rsidSect="00890F7B">
          <w:pgMar w:top="1440" w:right="1440" w:bottom="1440" w:left="1440" w:header="708" w:footer="708" w:gutter="0"/>
          <w:pgNumType w:start="0"/>
          <w:titlePg w:val="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2C5"/>
    <w:multiLevelType w:val="hybridMultilevel"/>
    <w:tmpl w:val="33A6CAB2"/>
    <w:lvl w:ilvl="0" w:tplc="D7F21536">
      <w:start w:val="2"/>
      <w:numFmt w:val="decimal"/>
      <w:lvlText w:val="%1."/>
      <w:lvlJc w:val="left"/>
      <w:pPr>
        <w:tabs>
          <w:tab w:val="num" w:pos="720"/>
        </w:tabs>
        <w:ind w:left="720" w:hanging="360"/>
      </w:pPr>
      <w:rPr>
        <w:b w:val="0"/>
        <w:i w:val="0"/>
        <w:sz w:val="22"/>
        <w:szCs w:val="22"/>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15:restartNumberingAfterBreak="0">
    <w:nsid w:val="4BF652F2"/>
    <w:multiLevelType w:val="hybridMultilevel"/>
    <w:tmpl w:val="CDB407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877371F"/>
    <w:multiLevelType w:val="singleLevel"/>
    <w:tmpl w:val="C37619EE"/>
    <w:lvl w:ilvl="0">
      <w:start w:val="1"/>
      <w:numFmt w:val="decimal"/>
      <w:lvlText w:val="%1."/>
      <w:lvlJc w:val="left"/>
      <w:pPr>
        <w:tabs>
          <w:tab w:val="num" w:pos="720"/>
        </w:tabs>
        <w:ind w:left="720" w:hanging="720"/>
      </w:pPr>
    </w:lvl>
  </w:abstractNum>
  <w:num w:numId="1">
    <w:abstractNumId w:val="2"/>
    <w:lvlOverride w:ilvl="0">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e bulut">
    <w15:presenceInfo w15:providerId="Windows Live" w15:userId="5d03b29ec49151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67"/>
    <w:rsid w:val="00114B0C"/>
    <w:rsid w:val="00143D80"/>
    <w:rsid w:val="00146EAA"/>
    <w:rsid w:val="00175C2F"/>
    <w:rsid w:val="0018566B"/>
    <w:rsid w:val="0019521F"/>
    <w:rsid w:val="001B5CDB"/>
    <w:rsid w:val="001B73F7"/>
    <w:rsid w:val="001E1D0F"/>
    <w:rsid w:val="002B7F1A"/>
    <w:rsid w:val="002D2E47"/>
    <w:rsid w:val="002E2401"/>
    <w:rsid w:val="003A1982"/>
    <w:rsid w:val="00421AB3"/>
    <w:rsid w:val="00452719"/>
    <w:rsid w:val="0046789A"/>
    <w:rsid w:val="004D3C08"/>
    <w:rsid w:val="00531A6A"/>
    <w:rsid w:val="005655F1"/>
    <w:rsid w:val="00567732"/>
    <w:rsid w:val="005847DB"/>
    <w:rsid w:val="005D7BE9"/>
    <w:rsid w:val="005E24CC"/>
    <w:rsid w:val="006026F1"/>
    <w:rsid w:val="00630B2D"/>
    <w:rsid w:val="006C1CFF"/>
    <w:rsid w:val="00773641"/>
    <w:rsid w:val="007C1B3B"/>
    <w:rsid w:val="00890F7B"/>
    <w:rsid w:val="008F376A"/>
    <w:rsid w:val="00930B57"/>
    <w:rsid w:val="00956626"/>
    <w:rsid w:val="009A4778"/>
    <w:rsid w:val="009C7FD5"/>
    <w:rsid w:val="009F39F5"/>
    <w:rsid w:val="00A33E73"/>
    <w:rsid w:val="00B5379E"/>
    <w:rsid w:val="00B53BC5"/>
    <w:rsid w:val="00B56646"/>
    <w:rsid w:val="00B636B2"/>
    <w:rsid w:val="00B63E27"/>
    <w:rsid w:val="00B9031E"/>
    <w:rsid w:val="00BA2883"/>
    <w:rsid w:val="00BA3A88"/>
    <w:rsid w:val="00BD5BCE"/>
    <w:rsid w:val="00C63930"/>
    <w:rsid w:val="00CE03C4"/>
    <w:rsid w:val="00CE2680"/>
    <w:rsid w:val="00CE61AF"/>
    <w:rsid w:val="00D2774B"/>
    <w:rsid w:val="00D42C5D"/>
    <w:rsid w:val="00D4442D"/>
    <w:rsid w:val="00DC113F"/>
    <w:rsid w:val="00E064A1"/>
    <w:rsid w:val="00E66573"/>
    <w:rsid w:val="00F20D67"/>
    <w:rsid w:val="00F23CB8"/>
    <w:rsid w:val="00FD7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09C0"/>
  <w15:chartTrackingRefBased/>
  <w15:docId w15:val="{51479CB6-9432-445A-9197-28575980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90F7B"/>
    <w:pPr>
      <w:keepNext/>
      <w:spacing w:after="0" w:line="240" w:lineRule="auto"/>
      <w:outlineLvl w:val="0"/>
    </w:pPr>
    <w:rPr>
      <w:rFonts w:ascii="Arial" w:eastAsia="Times"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C5D"/>
    <w:rPr>
      <w:rFonts w:ascii="Segoe UI" w:hAnsi="Segoe UI" w:cs="Segoe UI"/>
      <w:sz w:val="18"/>
      <w:szCs w:val="18"/>
    </w:rPr>
  </w:style>
  <w:style w:type="character" w:styleId="Hyperlink">
    <w:name w:val="Hyperlink"/>
    <w:basedOn w:val="DefaultParagraphFont"/>
    <w:uiPriority w:val="99"/>
    <w:unhideWhenUsed/>
    <w:rsid w:val="008F376A"/>
    <w:rPr>
      <w:color w:val="0000FF"/>
      <w:u w:val="single"/>
    </w:rPr>
  </w:style>
  <w:style w:type="character" w:styleId="FollowedHyperlink">
    <w:name w:val="FollowedHyperlink"/>
    <w:basedOn w:val="DefaultParagraphFont"/>
    <w:uiPriority w:val="99"/>
    <w:semiHidden/>
    <w:unhideWhenUsed/>
    <w:rsid w:val="008F376A"/>
    <w:rPr>
      <w:color w:val="954F72" w:themeColor="followedHyperlink"/>
      <w:u w:val="single"/>
    </w:rPr>
  </w:style>
  <w:style w:type="character" w:customStyle="1" w:styleId="Heading1Char">
    <w:name w:val="Heading 1 Char"/>
    <w:basedOn w:val="DefaultParagraphFont"/>
    <w:link w:val="Heading1"/>
    <w:rsid w:val="00890F7B"/>
    <w:rPr>
      <w:rFonts w:ascii="Arial" w:eastAsia="Times" w:hAnsi="Arial" w:cs="Times New Roman"/>
      <w:b/>
      <w:sz w:val="24"/>
      <w:szCs w:val="20"/>
    </w:rPr>
  </w:style>
  <w:style w:type="paragraph" w:styleId="BodyText">
    <w:name w:val="Body Text"/>
    <w:basedOn w:val="Normal"/>
    <w:link w:val="BodyTextChar"/>
    <w:semiHidden/>
    <w:unhideWhenUsed/>
    <w:rsid w:val="00890F7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90F7B"/>
    <w:rPr>
      <w:rFonts w:ascii="Times New Roman" w:eastAsia="Times New Roman" w:hAnsi="Times New Roman" w:cs="Times New Roman"/>
      <w:sz w:val="24"/>
      <w:szCs w:val="20"/>
    </w:rPr>
  </w:style>
  <w:style w:type="paragraph" w:styleId="BlockText">
    <w:name w:val="Block Text"/>
    <w:basedOn w:val="Normal"/>
    <w:semiHidden/>
    <w:unhideWhenUsed/>
    <w:rsid w:val="00890F7B"/>
    <w:pPr>
      <w:spacing w:after="0" w:line="240" w:lineRule="auto"/>
      <w:ind w:left="720" w:right="1826" w:hanging="720"/>
      <w:jc w:val="both"/>
    </w:pPr>
    <w:rPr>
      <w:rFonts w:ascii="Times New Roman" w:eastAsia="Times New Roman" w:hAnsi="Times New Roman" w:cs="Times New Roman"/>
      <w:sz w:val="24"/>
      <w:szCs w:val="20"/>
    </w:rPr>
  </w:style>
  <w:style w:type="paragraph" w:styleId="NoSpacing">
    <w:name w:val="No Spacing"/>
    <w:link w:val="NoSpacingChar"/>
    <w:uiPriority w:val="1"/>
    <w:qFormat/>
    <w:rsid w:val="00890F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0F7B"/>
    <w:rPr>
      <w:rFonts w:eastAsiaTheme="minorEastAsia"/>
      <w:lang w:val="en-US"/>
    </w:rPr>
  </w:style>
  <w:style w:type="paragraph" w:styleId="TOCHeading">
    <w:name w:val="TOC Heading"/>
    <w:basedOn w:val="Heading1"/>
    <w:next w:val="Normal"/>
    <w:uiPriority w:val="39"/>
    <w:unhideWhenUsed/>
    <w:qFormat/>
    <w:rsid w:val="00773641"/>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773641"/>
    <w:pPr>
      <w:spacing w:after="100"/>
    </w:pPr>
  </w:style>
  <w:style w:type="paragraph" w:styleId="TOC2">
    <w:name w:val="toc 2"/>
    <w:basedOn w:val="Normal"/>
    <w:next w:val="Normal"/>
    <w:autoRedefine/>
    <w:uiPriority w:val="39"/>
    <w:unhideWhenUsed/>
    <w:rsid w:val="0077364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73641"/>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773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09E7709EC04E76B0570442894001B8"/>
        <w:category>
          <w:name w:val="General"/>
          <w:gallery w:val="placeholder"/>
        </w:category>
        <w:types>
          <w:type w:val="bbPlcHdr"/>
        </w:types>
        <w:behaviors>
          <w:behavior w:val="content"/>
        </w:behaviors>
        <w:guid w:val="{7ABB662C-779D-469E-99B5-64ADCF67E0AF}"/>
      </w:docPartPr>
      <w:docPartBody>
        <w:p w:rsidR="00C26626" w:rsidRDefault="00C26626" w:rsidP="00C26626">
          <w:pPr>
            <w:pStyle w:val="BF09E7709EC04E76B0570442894001B8"/>
          </w:pPr>
          <w:r>
            <w:rPr>
              <w:rFonts w:asciiTheme="majorHAnsi" w:eastAsiaTheme="majorEastAsia" w:hAnsiTheme="majorHAnsi" w:cstheme="majorBidi"/>
              <w:caps/>
              <w:color w:val="4472C4" w:themeColor="accent1"/>
              <w:sz w:val="80"/>
              <w:szCs w:val="80"/>
            </w:rPr>
            <w:t>[Document title]</w:t>
          </w:r>
        </w:p>
      </w:docPartBody>
    </w:docPart>
    <w:docPart>
      <w:docPartPr>
        <w:name w:val="5A3FDF3593B9409EB04F2EEFC55AF657"/>
        <w:category>
          <w:name w:val="General"/>
          <w:gallery w:val="placeholder"/>
        </w:category>
        <w:types>
          <w:type w:val="bbPlcHdr"/>
        </w:types>
        <w:behaviors>
          <w:behavior w:val="content"/>
        </w:behaviors>
        <w:guid w:val="{D48AA759-379E-4128-BD59-4B13D110C330}"/>
      </w:docPartPr>
      <w:docPartBody>
        <w:p w:rsidR="00C26626" w:rsidRDefault="00C26626" w:rsidP="00C26626">
          <w:pPr>
            <w:pStyle w:val="5A3FDF3593B9409EB04F2EEFC55AF65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26"/>
    <w:rsid w:val="00C2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09E7709EC04E76B0570442894001B8">
    <w:name w:val="BF09E7709EC04E76B0570442894001B8"/>
    <w:rsid w:val="00C26626"/>
  </w:style>
  <w:style w:type="paragraph" w:customStyle="1" w:styleId="5A3FDF3593B9409EB04F2EEFC55AF657">
    <w:name w:val="5A3FDF3593B9409EB04F2EEFC55AF657"/>
    <w:rsid w:val="00C26626"/>
  </w:style>
  <w:style w:type="paragraph" w:customStyle="1" w:styleId="FA39A5191E17415A9E6DDBD9414D2883">
    <w:name w:val="FA39A5191E17415A9E6DDBD9414D2883"/>
    <w:rsid w:val="00C26626"/>
  </w:style>
  <w:style w:type="paragraph" w:customStyle="1" w:styleId="0015B70951844184B665EDE4538A0ACF">
    <w:name w:val="0015B70951844184B665EDE4538A0ACF"/>
    <w:rsid w:val="00C26626"/>
  </w:style>
  <w:style w:type="paragraph" w:customStyle="1" w:styleId="F8A2D93ACDBB45B5A176EBF37141E86F">
    <w:name w:val="F8A2D93ACDBB45B5A176EBF37141E86F"/>
    <w:rsid w:val="00C26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2020-01-05T00:00:00</PublishDate>
  <Abstract/>
  <CompanyAddress>University of Sussex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BFFFA-F2C5-4C73-A81D-7578828D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12</Pages>
  <Words>3905</Words>
  <Characters>22260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Human Computer interaction</vt:lpstr>
    </vt:vector>
  </TitlesOfParts>
  <Company>ID: 181509</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dc:title>
  <dc:subject>Assignment 2 Report</dc:subject>
  <dc:creator>ege bulut</dc:creator>
  <cp:keywords/>
  <dc:description/>
  <cp:lastModifiedBy>ege bulut</cp:lastModifiedBy>
  <cp:revision>3</cp:revision>
  <dcterms:created xsi:type="dcterms:W3CDTF">2020-01-04T01:19:00Z</dcterms:created>
  <dcterms:modified xsi:type="dcterms:W3CDTF">2020-01-05T23:02:00Z</dcterms:modified>
</cp:coreProperties>
</file>